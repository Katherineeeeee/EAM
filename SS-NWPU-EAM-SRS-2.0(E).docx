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A1658" w14:textId="77777777" w:rsidR="00DD4BEB" w:rsidRDefault="00DD4BEB" w:rsidP="00DB28E2">
      <w:pPr>
        <w:spacing w:line="276" w:lineRule="auto"/>
        <w:jc w:val="center"/>
        <w:rPr>
          <w:rFonts w:ascii="微软雅黑" w:eastAsia="微软雅黑" w:hAnsi="微软雅黑"/>
          <w:sz w:val="44"/>
          <w:szCs w:val="44"/>
        </w:rPr>
      </w:pPr>
      <w:bookmarkStart w:id="0" w:name="_Toc518417022"/>
    </w:p>
    <w:p w14:paraId="744CC10D" w14:textId="77777777" w:rsidR="00DD4BEB" w:rsidRDefault="00DD4BEB" w:rsidP="00DB28E2">
      <w:pPr>
        <w:spacing w:line="276" w:lineRule="auto"/>
        <w:jc w:val="center"/>
        <w:rPr>
          <w:rFonts w:ascii="微软雅黑" w:eastAsia="微软雅黑" w:hAnsi="微软雅黑"/>
          <w:sz w:val="44"/>
          <w:szCs w:val="44"/>
        </w:rPr>
      </w:pPr>
    </w:p>
    <w:p w14:paraId="5B9EC609" w14:textId="2C37D0A9" w:rsidR="00DB28E2" w:rsidRPr="00DB28E2" w:rsidRDefault="00DB28E2" w:rsidP="00DB28E2">
      <w:pPr>
        <w:spacing w:line="276" w:lineRule="auto"/>
        <w:jc w:val="center"/>
        <w:rPr>
          <w:rFonts w:ascii="微软雅黑" w:eastAsia="微软雅黑" w:hAnsi="微软雅黑"/>
          <w:szCs w:val="22"/>
        </w:rPr>
      </w:pPr>
      <w:r w:rsidRPr="00DB28E2">
        <w:rPr>
          <w:rFonts w:ascii="微软雅黑" w:eastAsia="微软雅黑" w:hAnsi="微软雅黑" w:hint="eastAsia"/>
          <w:sz w:val="44"/>
          <w:szCs w:val="44"/>
        </w:rPr>
        <w:t>企业资产管理系统</w:t>
      </w:r>
    </w:p>
    <w:p w14:paraId="7520345D" w14:textId="651BBD41" w:rsidR="00DB28E2" w:rsidRPr="00DB28E2" w:rsidRDefault="00DD4BEB" w:rsidP="00DB28E2">
      <w:pPr>
        <w:spacing w:line="276" w:lineRule="auto"/>
        <w:jc w:val="center"/>
        <w:rPr>
          <w:rFonts w:ascii="微软雅黑" w:eastAsia="微软雅黑" w:hAnsi="微软雅黑"/>
          <w:b/>
          <w:sz w:val="84"/>
          <w:szCs w:val="84"/>
        </w:rPr>
      </w:pPr>
      <w:r>
        <w:rPr>
          <w:rFonts w:ascii="微软雅黑" w:eastAsia="微软雅黑" w:hAnsi="微软雅黑" w:hint="eastAsia"/>
          <w:b/>
          <w:sz w:val="84"/>
          <w:szCs w:val="84"/>
        </w:rPr>
        <w:t>软件需求规格说明书</w:t>
      </w:r>
    </w:p>
    <w:p w14:paraId="6F85BF9B" w14:textId="3E177678" w:rsidR="00DB28E2" w:rsidRDefault="00DB28E2" w:rsidP="00DB28E2">
      <w:pPr>
        <w:spacing w:line="276" w:lineRule="auto"/>
        <w:jc w:val="center"/>
        <w:rPr>
          <w:rFonts w:ascii="微软雅黑" w:eastAsia="微软雅黑" w:hAnsi="微软雅黑"/>
          <w:b/>
          <w:sz w:val="28"/>
          <w:szCs w:val="28"/>
        </w:rPr>
      </w:pPr>
      <w:r w:rsidRPr="00DB28E2">
        <w:rPr>
          <w:rFonts w:ascii="微软雅黑" w:eastAsia="微软雅黑" w:hAnsi="微软雅黑" w:hint="eastAsia"/>
          <w:b/>
          <w:sz w:val="28"/>
          <w:szCs w:val="28"/>
        </w:rPr>
        <w:t>版本：</w:t>
      </w:r>
      <w:r w:rsidR="00F4114D">
        <w:rPr>
          <w:rFonts w:ascii="微软雅黑" w:eastAsia="微软雅黑" w:hAnsi="微软雅黑"/>
          <w:b/>
          <w:sz w:val="28"/>
          <w:szCs w:val="28"/>
        </w:rPr>
        <w:t>2.0</w:t>
      </w:r>
    </w:p>
    <w:p w14:paraId="691B3266" w14:textId="53695CC7" w:rsidR="00DD4BEB" w:rsidRDefault="00DD4BEB" w:rsidP="00DD4BEB">
      <w:pPr>
        <w:spacing w:line="276" w:lineRule="auto"/>
        <w:jc w:val="center"/>
        <w:rPr>
          <w:rFonts w:ascii="微软雅黑" w:eastAsia="微软雅黑" w:hAnsi="微软雅黑"/>
          <w:b/>
          <w:sz w:val="28"/>
          <w:szCs w:val="28"/>
        </w:rPr>
      </w:pPr>
    </w:p>
    <w:p w14:paraId="47A5B92D" w14:textId="342D1017" w:rsidR="00DD4BEB" w:rsidRDefault="00DD4BEB" w:rsidP="00DD4BEB">
      <w:pPr>
        <w:spacing w:line="276" w:lineRule="auto"/>
        <w:ind w:firstLineChars="900" w:firstLine="252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编写：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李星辰 崔力允 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 </w:t>
      </w:r>
    </w:p>
    <w:p w14:paraId="3BBDBB5B" w14:textId="3FCF0D82" w:rsidR="00DD4BEB" w:rsidRDefault="00DD4BEB" w:rsidP="00DD4BEB">
      <w:pPr>
        <w:spacing w:line="276" w:lineRule="auto"/>
        <w:ind w:firstLineChars="900" w:firstLine="25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校对：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  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李星辰 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  </w:t>
      </w:r>
    </w:p>
    <w:p w14:paraId="78C95AE3" w14:textId="48DD8D32" w:rsidR="00DD4BEB" w:rsidRDefault="00DD4BEB" w:rsidP="00DD4BEB">
      <w:pPr>
        <w:spacing w:line="276" w:lineRule="auto"/>
        <w:ind w:firstLineChars="900" w:firstLine="252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审核：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 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李星辰 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  </w:t>
      </w:r>
    </w:p>
    <w:p w14:paraId="7B4D060D" w14:textId="77777777" w:rsidR="00DD4BEB" w:rsidRDefault="00DD4BEB" w:rsidP="00DD4BEB">
      <w:pPr>
        <w:spacing w:line="276" w:lineRule="auto"/>
        <w:jc w:val="center"/>
        <w:rPr>
          <w:rFonts w:ascii="微软雅黑" w:eastAsia="微软雅黑" w:hAnsi="微软雅黑"/>
          <w:b/>
          <w:sz w:val="28"/>
          <w:szCs w:val="28"/>
        </w:rPr>
      </w:pPr>
    </w:p>
    <w:p w14:paraId="4C3BAF65" w14:textId="77777777" w:rsidR="00DD4BEB" w:rsidRDefault="00DD4BEB" w:rsidP="00DD4BEB">
      <w:pPr>
        <w:spacing w:line="276" w:lineRule="auto"/>
        <w:jc w:val="center"/>
        <w:rPr>
          <w:rFonts w:ascii="微软雅黑" w:eastAsia="微软雅黑" w:hAnsi="微软雅黑"/>
          <w:b/>
          <w:sz w:val="28"/>
          <w:szCs w:val="28"/>
        </w:rPr>
      </w:pPr>
    </w:p>
    <w:p w14:paraId="1AB72411" w14:textId="77777777" w:rsidR="00DD4BEB" w:rsidRDefault="00DD4BEB" w:rsidP="00DD4BEB">
      <w:pPr>
        <w:spacing w:line="276" w:lineRule="auto"/>
        <w:jc w:val="center"/>
        <w:rPr>
          <w:rFonts w:ascii="微软雅黑" w:eastAsia="微软雅黑" w:hAnsi="微软雅黑"/>
          <w:b/>
          <w:sz w:val="28"/>
          <w:szCs w:val="28"/>
        </w:rPr>
      </w:pPr>
    </w:p>
    <w:p w14:paraId="42A4AE96" w14:textId="77777777" w:rsidR="00DD4BEB" w:rsidRDefault="00DD4BEB" w:rsidP="00DD4BEB">
      <w:pPr>
        <w:spacing w:line="276" w:lineRule="auto"/>
        <w:jc w:val="center"/>
        <w:rPr>
          <w:rFonts w:ascii="微软雅黑" w:eastAsia="微软雅黑" w:hAnsi="微软雅黑"/>
          <w:b/>
          <w:sz w:val="28"/>
          <w:szCs w:val="28"/>
        </w:rPr>
      </w:pPr>
    </w:p>
    <w:p w14:paraId="6C3E522C" w14:textId="77777777" w:rsidR="00DD4BEB" w:rsidRDefault="00DD4BEB" w:rsidP="00DD4BEB">
      <w:pPr>
        <w:spacing w:line="276" w:lineRule="auto"/>
        <w:jc w:val="center"/>
        <w:rPr>
          <w:rFonts w:ascii="微软雅黑" w:eastAsia="微软雅黑" w:hAnsi="微软雅黑"/>
          <w:b/>
          <w:sz w:val="28"/>
          <w:szCs w:val="28"/>
        </w:rPr>
      </w:pPr>
    </w:p>
    <w:p w14:paraId="06C1E29F" w14:textId="77777777" w:rsidR="00DD4BEB" w:rsidRDefault="00DD4BEB" w:rsidP="00DD4BEB">
      <w:pPr>
        <w:spacing w:line="276" w:lineRule="auto"/>
        <w:jc w:val="center"/>
        <w:rPr>
          <w:rFonts w:ascii="微软雅黑" w:eastAsia="微软雅黑" w:hAnsi="微软雅黑"/>
          <w:b/>
          <w:sz w:val="28"/>
          <w:szCs w:val="28"/>
        </w:rPr>
      </w:pPr>
    </w:p>
    <w:p w14:paraId="6810CEAE" w14:textId="2195857C" w:rsidR="00DD4BEB" w:rsidRDefault="00DD4BEB" w:rsidP="00DD4BEB">
      <w:pPr>
        <w:spacing w:line="276" w:lineRule="auto"/>
        <w:rPr>
          <w:rFonts w:ascii="微软雅黑" w:eastAsia="微软雅黑" w:hAnsi="微软雅黑"/>
          <w:b/>
          <w:sz w:val="28"/>
          <w:szCs w:val="28"/>
        </w:rPr>
      </w:pPr>
    </w:p>
    <w:p w14:paraId="10E6F09F" w14:textId="69FE9E6E" w:rsidR="00DD4BEB" w:rsidRDefault="00DD4BEB" w:rsidP="00DD4BEB">
      <w:pPr>
        <w:spacing w:line="276" w:lineRule="auto"/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西北工业大学－E</w:t>
      </w:r>
      <w:r>
        <w:rPr>
          <w:rFonts w:ascii="微软雅黑" w:eastAsia="微软雅黑" w:hAnsi="微软雅黑"/>
          <w:b/>
          <w:sz w:val="28"/>
          <w:szCs w:val="28"/>
        </w:rPr>
        <w:t>AM</w:t>
      </w:r>
      <w:r>
        <w:rPr>
          <w:rFonts w:ascii="微软雅黑" w:eastAsia="微软雅黑" w:hAnsi="微软雅黑" w:hint="eastAsia"/>
          <w:b/>
          <w:sz w:val="28"/>
          <w:szCs w:val="28"/>
        </w:rPr>
        <w:t>开发团队</w:t>
      </w:r>
    </w:p>
    <w:p w14:paraId="70011D0C" w14:textId="6667B72A" w:rsidR="00DD4BEB" w:rsidRDefault="00DD4BEB" w:rsidP="00F4114D">
      <w:pPr>
        <w:spacing w:line="276" w:lineRule="auto"/>
        <w:jc w:val="center"/>
        <w:rPr>
          <w:rFonts w:ascii="微软雅黑" w:eastAsia="微软雅黑" w:hAnsi="微软雅黑" w:hint="eastAsia"/>
          <w:b/>
          <w:sz w:val="28"/>
          <w:szCs w:val="28"/>
        </w:rPr>
      </w:pPr>
      <w:r>
        <w:rPr>
          <w:rFonts w:ascii="微软雅黑" w:eastAsia="微软雅黑" w:hAnsi="微软雅黑"/>
          <w:b/>
          <w:sz w:val="28"/>
          <w:szCs w:val="28"/>
        </w:rPr>
        <w:t>2021</w:t>
      </w:r>
      <w:r>
        <w:rPr>
          <w:rFonts w:ascii="微软雅黑" w:eastAsia="微软雅黑" w:hAnsi="微软雅黑" w:hint="eastAsia"/>
          <w:b/>
          <w:sz w:val="28"/>
          <w:szCs w:val="28"/>
        </w:rPr>
        <w:t>年</w:t>
      </w:r>
      <w:r>
        <w:rPr>
          <w:rFonts w:ascii="微软雅黑" w:eastAsia="微软雅黑" w:hAnsi="微软雅黑"/>
          <w:b/>
          <w:sz w:val="28"/>
          <w:szCs w:val="28"/>
        </w:rPr>
        <w:t>6</w:t>
      </w:r>
      <w:r>
        <w:rPr>
          <w:rFonts w:ascii="微软雅黑" w:eastAsia="微软雅黑" w:hAnsi="微软雅黑" w:hint="eastAsia"/>
          <w:b/>
          <w:sz w:val="28"/>
          <w:szCs w:val="28"/>
        </w:rPr>
        <w:t>月</w:t>
      </w:r>
    </w:p>
    <w:p w14:paraId="2E32E14A" w14:textId="77777777" w:rsidR="00F4114D" w:rsidRDefault="00F4114D" w:rsidP="00F4114D">
      <w:pPr>
        <w:widowControl/>
        <w:jc w:val="left"/>
        <w:rPr>
          <w:noProof/>
        </w:rPr>
      </w:pPr>
      <w:r>
        <w:rPr>
          <w:rFonts w:ascii="微软雅黑" w:eastAsia="微软雅黑" w:hAnsi="微软雅黑"/>
          <w:sz w:val="36"/>
          <w:szCs w:val="36"/>
        </w:rPr>
        <w:br w:type="page"/>
      </w:r>
      <w:r>
        <w:rPr>
          <w:rFonts w:ascii="微软雅黑" w:eastAsia="微软雅黑" w:hAnsi="微软雅黑"/>
          <w:sz w:val="36"/>
          <w:szCs w:val="36"/>
        </w:rPr>
        <w:fldChar w:fldCharType="begin"/>
      </w:r>
      <w:r>
        <w:rPr>
          <w:rFonts w:ascii="微软雅黑" w:eastAsia="微软雅黑" w:hAnsi="微软雅黑"/>
          <w:sz w:val="36"/>
          <w:szCs w:val="36"/>
        </w:rPr>
        <w:instrText xml:space="preserve"> TOC \o "1-2" \h \z \u </w:instrText>
      </w:r>
      <w:r>
        <w:rPr>
          <w:rFonts w:ascii="微软雅黑" w:eastAsia="微软雅黑" w:hAnsi="微软雅黑"/>
          <w:sz w:val="36"/>
          <w:szCs w:val="36"/>
        </w:rPr>
        <w:fldChar w:fldCharType="separate"/>
      </w:r>
    </w:p>
    <w:p w14:paraId="70F9A687" w14:textId="5A977E6D" w:rsidR="00F4114D" w:rsidRDefault="00F4114D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5444268" w:history="1">
        <w:r w:rsidRPr="004B29BC">
          <w:rPr>
            <w:rStyle w:val="ab"/>
            <w:rFonts w:ascii="微软雅黑" w:eastAsia="微软雅黑" w:hAnsi="微软雅黑"/>
            <w:noProof/>
          </w:rPr>
          <w:t>1.引言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_Toc75444268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476704C" w14:textId="4FBEEA4E" w:rsidR="00F4114D" w:rsidRDefault="00F4114D" w:rsidP="00F4114D">
      <w:pPr>
        <w:pStyle w:val="TOC1"/>
        <w:tabs>
          <w:tab w:val="right" w:leader="dot" w:pos="8296"/>
        </w:tabs>
        <w:ind w:firstLineChars="200"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75444269" w:history="1">
        <w:r w:rsidRPr="004B29BC">
          <w:rPr>
            <w:rStyle w:val="ab"/>
            <w:rFonts w:ascii="微软雅黑" w:eastAsia="微软雅黑" w:hAnsi="微软雅黑"/>
            <w:noProof/>
          </w:rPr>
          <w:t>1.1文档标识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_Toc75444269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EBED2C6" w14:textId="2377A19B" w:rsidR="00F4114D" w:rsidRDefault="00F4114D" w:rsidP="00F4114D">
      <w:pPr>
        <w:pStyle w:val="TOC1"/>
        <w:tabs>
          <w:tab w:val="right" w:leader="dot" w:pos="8296"/>
        </w:tabs>
        <w:ind w:firstLineChars="200"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75444270" w:history="1">
        <w:r w:rsidRPr="004B29BC">
          <w:rPr>
            <w:rStyle w:val="ab"/>
            <w:rFonts w:ascii="微软雅黑" w:eastAsia="微软雅黑" w:hAnsi="微软雅黑"/>
            <w:noProof/>
          </w:rPr>
          <w:t>1.2目的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_Toc75444270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A8D47D" w14:textId="6544AD4D" w:rsidR="00F4114D" w:rsidRDefault="00F4114D" w:rsidP="00F4114D">
      <w:pPr>
        <w:pStyle w:val="TOC1"/>
        <w:tabs>
          <w:tab w:val="right" w:leader="dot" w:pos="8296"/>
        </w:tabs>
        <w:ind w:firstLineChars="200"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75444271" w:history="1">
        <w:r w:rsidRPr="004B29BC">
          <w:rPr>
            <w:rStyle w:val="ab"/>
            <w:rFonts w:ascii="微软雅黑" w:eastAsia="微软雅黑" w:hAnsi="微软雅黑"/>
            <w:noProof/>
          </w:rPr>
          <w:t>1.3文档约定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_Toc75444271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ECA218" w14:textId="507F89D2" w:rsidR="00F4114D" w:rsidRDefault="00F4114D" w:rsidP="00F4114D">
      <w:pPr>
        <w:pStyle w:val="TOC1"/>
        <w:tabs>
          <w:tab w:val="right" w:leader="dot" w:pos="8296"/>
        </w:tabs>
        <w:ind w:firstLineChars="200"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75444272" w:history="1">
        <w:r w:rsidRPr="004B29BC">
          <w:rPr>
            <w:rStyle w:val="ab"/>
            <w:rFonts w:ascii="微软雅黑" w:eastAsia="微软雅黑" w:hAnsi="微软雅黑"/>
            <w:noProof/>
          </w:rPr>
          <w:t>1.4预期的读者和阅读建议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_Toc75444272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D132EA9" w14:textId="0C425B4D" w:rsidR="00F4114D" w:rsidRDefault="00F4114D" w:rsidP="00F4114D">
      <w:pPr>
        <w:pStyle w:val="TOC1"/>
        <w:tabs>
          <w:tab w:val="right" w:leader="dot" w:pos="8296"/>
        </w:tabs>
        <w:ind w:firstLineChars="200"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75444273" w:history="1">
        <w:r w:rsidRPr="004B29BC">
          <w:rPr>
            <w:rStyle w:val="ab"/>
            <w:rFonts w:ascii="微软雅黑" w:eastAsia="微软雅黑" w:hAnsi="微软雅黑"/>
            <w:noProof/>
          </w:rPr>
          <w:t>1.5产品的范围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_Toc75444273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3F1EF39" w14:textId="7214E964" w:rsidR="00F4114D" w:rsidRDefault="00F4114D" w:rsidP="00F4114D">
      <w:pPr>
        <w:pStyle w:val="TOC1"/>
        <w:tabs>
          <w:tab w:val="right" w:leader="dot" w:pos="8296"/>
        </w:tabs>
        <w:ind w:firstLineChars="200"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75444274" w:history="1">
        <w:r w:rsidRPr="004B29BC">
          <w:rPr>
            <w:rStyle w:val="ab"/>
            <w:rFonts w:ascii="微软雅黑" w:eastAsia="微软雅黑" w:hAnsi="微软雅黑"/>
            <w:noProof/>
          </w:rPr>
          <w:t>1.6参考文献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_Toc75444274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37331C8" w14:textId="3051E030" w:rsidR="00F4114D" w:rsidRDefault="00F4114D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5444275" w:history="1">
        <w:r w:rsidRPr="004B29BC">
          <w:rPr>
            <w:rStyle w:val="ab"/>
            <w:rFonts w:ascii="微软雅黑" w:eastAsia="微软雅黑" w:hAnsi="微软雅黑"/>
            <w:noProof/>
          </w:rPr>
          <w:t>2. 综合描述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_Toc75444275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549717D" w14:textId="56F2AE44" w:rsidR="00F4114D" w:rsidRDefault="00F4114D" w:rsidP="00F4114D">
      <w:pPr>
        <w:pStyle w:val="TOC1"/>
        <w:tabs>
          <w:tab w:val="right" w:leader="dot" w:pos="8296"/>
        </w:tabs>
        <w:ind w:firstLineChars="200"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75444276" w:history="1">
        <w:r w:rsidRPr="004B29BC">
          <w:rPr>
            <w:rStyle w:val="ab"/>
            <w:rFonts w:ascii="微软雅黑" w:eastAsia="微软雅黑" w:hAnsi="微软雅黑"/>
            <w:noProof/>
          </w:rPr>
          <w:t>2.1 产品的前景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_Toc75444276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D93AC37" w14:textId="1E074F63" w:rsidR="00F4114D" w:rsidRDefault="00F4114D" w:rsidP="00F4114D">
      <w:pPr>
        <w:pStyle w:val="TOC1"/>
        <w:tabs>
          <w:tab w:val="right" w:leader="dot" w:pos="8296"/>
        </w:tabs>
        <w:ind w:firstLineChars="200"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75444277" w:history="1">
        <w:r w:rsidRPr="004B29BC">
          <w:rPr>
            <w:rStyle w:val="ab"/>
            <w:rFonts w:ascii="微软雅黑" w:eastAsia="微软雅黑" w:hAnsi="微软雅黑"/>
            <w:noProof/>
          </w:rPr>
          <w:t>2.2 产品的功能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_Toc75444277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54291B9" w14:textId="1EAB6C2D" w:rsidR="00F4114D" w:rsidRDefault="00F4114D" w:rsidP="00F4114D">
      <w:pPr>
        <w:pStyle w:val="TOC1"/>
        <w:tabs>
          <w:tab w:val="right" w:leader="dot" w:pos="8296"/>
        </w:tabs>
        <w:ind w:firstLineChars="200"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75444278" w:history="1">
        <w:r w:rsidRPr="004B29BC">
          <w:rPr>
            <w:rStyle w:val="ab"/>
            <w:rFonts w:ascii="微软雅黑" w:eastAsia="微软雅黑" w:hAnsi="微软雅黑"/>
            <w:noProof/>
          </w:rPr>
          <w:t>2.</w:t>
        </w:r>
        <w:r>
          <w:rPr>
            <w:rStyle w:val="ab"/>
            <w:rFonts w:ascii="微软雅黑" w:eastAsia="微软雅黑" w:hAnsi="微软雅黑"/>
            <w:noProof/>
          </w:rPr>
          <w:t>3</w:t>
        </w:r>
        <w:r w:rsidRPr="004B29BC">
          <w:rPr>
            <w:rStyle w:val="ab"/>
            <w:rFonts w:ascii="微软雅黑" w:eastAsia="微软雅黑" w:hAnsi="微软雅黑"/>
            <w:noProof/>
          </w:rPr>
          <w:t xml:space="preserve"> 运行环境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_Toc75444278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5DD3495" w14:textId="0CF156D6" w:rsidR="00F4114D" w:rsidRDefault="00F4114D" w:rsidP="00F4114D">
      <w:pPr>
        <w:pStyle w:val="TOC1"/>
        <w:tabs>
          <w:tab w:val="right" w:leader="dot" w:pos="8296"/>
        </w:tabs>
        <w:ind w:firstLineChars="200"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75444279" w:history="1">
        <w:r w:rsidRPr="004B29BC">
          <w:rPr>
            <w:rStyle w:val="ab"/>
            <w:rFonts w:ascii="微软雅黑" w:eastAsia="微软雅黑" w:hAnsi="微软雅黑"/>
            <w:noProof/>
          </w:rPr>
          <w:t>2.</w:t>
        </w:r>
        <w:r>
          <w:rPr>
            <w:rStyle w:val="ab"/>
            <w:rFonts w:ascii="微软雅黑" w:eastAsia="微软雅黑" w:hAnsi="微软雅黑"/>
            <w:noProof/>
          </w:rPr>
          <w:t>4</w:t>
        </w:r>
        <w:r w:rsidRPr="004B29BC">
          <w:rPr>
            <w:rStyle w:val="ab"/>
            <w:rFonts w:ascii="微软雅黑" w:eastAsia="微软雅黑" w:hAnsi="微软雅黑"/>
            <w:noProof/>
          </w:rPr>
          <w:t>设计和实现上的限制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_Toc75444279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23711D2" w14:textId="1D6C45B8" w:rsidR="00F4114D" w:rsidRDefault="00F4114D" w:rsidP="00F4114D">
      <w:pPr>
        <w:pStyle w:val="TOC1"/>
        <w:tabs>
          <w:tab w:val="right" w:leader="dot" w:pos="8296"/>
        </w:tabs>
        <w:ind w:firstLineChars="200"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75444280" w:history="1">
        <w:r w:rsidRPr="004B29BC">
          <w:rPr>
            <w:rStyle w:val="ab"/>
            <w:rFonts w:ascii="微软雅黑" w:eastAsia="微软雅黑" w:hAnsi="微软雅黑"/>
            <w:noProof/>
          </w:rPr>
          <w:t>2.</w:t>
        </w:r>
        <w:r>
          <w:rPr>
            <w:rStyle w:val="ab"/>
            <w:rFonts w:ascii="微软雅黑" w:eastAsia="微软雅黑" w:hAnsi="微软雅黑"/>
            <w:noProof/>
          </w:rPr>
          <w:t>5</w:t>
        </w:r>
        <w:r w:rsidRPr="004B29BC">
          <w:rPr>
            <w:rStyle w:val="ab"/>
            <w:rFonts w:ascii="微软雅黑" w:eastAsia="微软雅黑" w:hAnsi="微软雅黑"/>
            <w:noProof/>
          </w:rPr>
          <w:t xml:space="preserve"> 假设和依赖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_Toc75444280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5B36907" w14:textId="31C65B7E" w:rsidR="00F4114D" w:rsidRDefault="00F4114D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5444281" w:history="1">
        <w:r w:rsidRPr="004B29BC">
          <w:rPr>
            <w:rStyle w:val="ab"/>
            <w:rFonts w:ascii="微软雅黑" w:eastAsia="微软雅黑" w:hAnsi="微软雅黑"/>
            <w:noProof/>
          </w:rPr>
          <w:t>3. 系统特性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_Toc75444281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ED0ECD1" w14:textId="44DCE214" w:rsidR="00F4114D" w:rsidRDefault="00F4114D" w:rsidP="00F4114D">
      <w:pPr>
        <w:pStyle w:val="TOC1"/>
        <w:tabs>
          <w:tab w:val="right" w:leader="dot" w:pos="8296"/>
        </w:tabs>
        <w:ind w:firstLineChars="200"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75444282" w:history="1">
        <w:r w:rsidRPr="004B29BC">
          <w:rPr>
            <w:rStyle w:val="ab"/>
            <w:rFonts w:ascii="微软雅黑" w:eastAsia="微软雅黑" w:hAnsi="微软雅黑"/>
            <w:noProof/>
          </w:rPr>
          <w:t>3.1 说明和优先级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_Toc75444282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019CC0A" w14:textId="03C57762" w:rsidR="00F4114D" w:rsidRDefault="00F4114D" w:rsidP="00F4114D">
      <w:pPr>
        <w:pStyle w:val="TOC1"/>
        <w:tabs>
          <w:tab w:val="right" w:leader="dot" w:pos="8296"/>
        </w:tabs>
        <w:ind w:firstLineChars="200"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75444283" w:history="1">
        <w:r w:rsidRPr="004B29BC">
          <w:rPr>
            <w:rStyle w:val="ab"/>
            <w:rFonts w:ascii="微软雅黑" w:eastAsia="微软雅黑" w:hAnsi="微软雅黑"/>
            <w:noProof/>
          </w:rPr>
          <w:t>3.2 功能性需求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_Toc75444283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8B58BBB" w14:textId="66311483" w:rsidR="00F4114D" w:rsidRDefault="00F4114D" w:rsidP="00F4114D">
      <w:pPr>
        <w:pStyle w:val="TOC1"/>
        <w:tabs>
          <w:tab w:val="right" w:leader="dot" w:pos="8296"/>
        </w:tabs>
        <w:ind w:firstLineChars="200"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75444284" w:history="1">
        <w:r w:rsidRPr="004B29BC">
          <w:rPr>
            <w:rStyle w:val="ab"/>
            <w:rFonts w:ascii="微软雅黑" w:eastAsia="微软雅黑" w:hAnsi="微软雅黑"/>
            <w:noProof/>
          </w:rPr>
          <w:t>3.3 激励/响应序列及用例说明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_Toc75444284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7BE2E38" w14:textId="470EF7A6" w:rsidR="00F4114D" w:rsidRDefault="00F4114D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5444285" w:history="1">
        <w:r w:rsidRPr="004B29BC">
          <w:rPr>
            <w:rStyle w:val="ab"/>
            <w:rFonts w:ascii="微软雅黑" w:eastAsia="微软雅黑" w:hAnsi="微软雅黑"/>
            <w:noProof/>
          </w:rPr>
          <w:t>4. 外部接口需求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_Toc75444285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5FFF768" w14:textId="3F3BC3B7" w:rsidR="00F4114D" w:rsidRDefault="00F4114D" w:rsidP="00F4114D">
      <w:pPr>
        <w:pStyle w:val="TOC1"/>
        <w:tabs>
          <w:tab w:val="right" w:leader="dot" w:pos="8296"/>
        </w:tabs>
        <w:ind w:firstLineChars="200"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75444286" w:history="1">
        <w:r w:rsidRPr="004B29BC">
          <w:rPr>
            <w:rStyle w:val="ab"/>
            <w:rFonts w:ascii="微软雅黑" w:eastAsia="微软雅黑" w:hAnsi="微软雅黑"/>
            <w:noProof/>
          </w:rPr>
          <w:t>4.1 用户界面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_Toc75444286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7C31B30" w14:textId="12586DE7" w:rsidR="00F4114D" w:rsidRDefault="00F4114D" w:rsidP="00F4114D">
      <w:pPr>
        <w:pStyle w:val="TOC1"/>
        <w:tabs>
          <w:tab w:val="right" w:leader="dot" w:pos="8296"/>
        </w:tabs>
        <w:ind w:firstLineChars="200"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75444287" w:history="1">
        <w:r w:rsidRPr="004B29BC">
          <w:rPr>
            <w:rStyle w:val="ab"/>
            <w:rFonts w:ascii="微软雅黑" w:eastAsia="微软雅黑" w:hAnsi="微软雅黑"/>
            <w:noProof/>
          </w:rPr>
          <w:t>4.2 硬件接口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_Toc75444287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32F6C213" w14:textId="76B9E176" w:rsidR="00F4114D" w:rsidRDefault="00F4114D" w:rsidP="00F4114D">
      <w:pPr>
        <w:pStyle w:val="TOC1"/>
        <w:tabs>
          <w:tab w:val="right" w:leader="dot" w:pos="8296"/>
        </w:tabs>
        <w:ind w:firstLineChars="200"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75444288" w:history="1">
        <w:r w:rsidRPr="004B29BC">
          <w:rPr>
            <w:rStyle w:val="ab"/>
            <w:rFonts w:ascii="微软雅黑" w:eastAsia="微软雅黑" w:hAnsi="微软雅黑"/>
            <w:noProof/>
          </w:rPr>
          <w:t>4.3 软件接口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_Toc75444288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3F80313D" w14:textId="54C38847" w:rsidR="00F4114D" w:rsidRDefault="00F4114D" w:rsidP="00F4114D">
      <w:pPr>
        <w:pStyle w:val="TOC1"/>
        <w:tabs>
          <w:tab w:val="right" w:leader="dot" w:pos="8296"/>
        </w:tabs>
        <w:ind w:firstLineChars="200"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75444289" w:history="1">
        <w:r w:rsidRPr="004B29BC">
          <w:rPr>
            <w:rStyle w:val="ab"/>
            <w:rFonts w:ascii="微软雅黑" w:eastAsia="微软雅黑" w:hAnsi="微软雅黑"/>
            <w:noProof/>
          </w:rPr>
          <w:t>4.4 通信接口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_Toc75444289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33EDBEF0" w14:textId="70A4DDED" w:rsidR="00F4114D" w:rsidRDefault="00F4114D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5444290" w:history="1">
        <w:r w:rsidRPr="004B29BC">
          <w:rPr>
            <w:rStyle w:val="ab"/>
            <w:rFonts w:ascii="微软雅黑" w:eastAsia="微软雅黑" w:hAnsi="微软雅黑"/>
            <w:noProof/>
          </w:rPr>
          <w:t>5. 其它非功能需求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_Toc75444290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42C2C57E" w14:textId="79FA34F6" w:rsidR="00F4114D" w:rsidRDefault="00F4114D" w:rsidP="00F4114D">
      <w:pPr>
        <w:pStyle w:val="TOC1"/>
        <w:tabs>
          <w:tab w:val="right" w:leader="dot" w:pos="8296"/>
        </w:tabs>
        <w:ind w:firstLineChars="200"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75444291" w:history="1">
        <w:r w:rsidRPr="004B29BC">
          <w:rPr>
            <w:rStyle w:val="ab"/>
            <w:rFonts w:ascii="微软雅黑" w:eastAsia="微软雅黑" w:hAnsi="微软雅黑"/>
            <w:noProof/>
          </w:rPr>
          <w:t>5.1 性能需求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_Toc75444291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451F577A" w14:textId="750CEC7F" w:rsidR="00F4114D" w:rsidRDefault="00F4114D" w:rsidP="00F4114D">
      <w:pPr>
        <w:pStyle w:val="TOC1"/>
        <w:tabs>
          <w:tab w:val="right" w:leader="dot" w:pos="8296"/>
        </w:tabs>
        <w:ind w:firstLineChars="200"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75444292" w:history="1">
        <w:r w:rsidRPr="004B29BC">
          <w:rPr>
            <w:rStyle w:val="ab"/>
            <w:rFonts w:ascii="微软雅黑" w:eastAsia="微软雅黑" w:hAnsi="微软雅黑"/>
            <w:noProof/>
          </w:rPr>
          <w:t>5.2 安全设施需求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_Toc75444292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5E6BC1F4" w14:textId="367BAB6C" w:rsidR="00F4114D" w:rsidRDefault="00F4114D" w:rsidP="00F4114D">
      <w:pPr>
        <w:pStyle w:val="TOC1"/>
        <w:tabs>
          <w:tab w:val="right" w:leader="dot" w:pos="8296"/>
        </w:tabs>
        <w:ind w:firstLineChars="200"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75444293" w:history="1">
        <w:r w:rsidRPr="004B29BC">
          <w:rPr>
            <w:rStyle w:val="ab"/>
            <w:rFonts w:ascii="微软雅黑" w:eastAsia="微软雅黑" w:hAnsi="微软雅黑"/>
            <w:noProof/>
          </w:rPr>
          <w:t>5.3 安全性需求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_Toc75444293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66FC974A" w14:textId="280BFCC0" w:rsidR="00F4114D" w:rsidRDefault="00F4114D" w:rsidP="00F4114D">
      <w:pPr>
        <w:pStyle w:val="TOC1"/>
        <w:tabs>
          <w:tab w:val="right" w:leader="dot" w:pos="8296"/>
        </w:tabs>
        <w:ind w:firstLineChars="200"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75444294" w:history="1">
        <w:r w:rsidRPr="004B29BC">
          <w:rPr>
            <w:rStyle w:val="ab"/>
            <w:rFonts w:ascii="微软雅黑" w:eastAsia="微软雅黑" w:hAnsi="微软雅黑"/>
            <w:noProof/>
          </w:rPr>
          <w:t>5.4 软件质量属性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_Toc75444294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0344D012" w14:textId="45644486" w:rsidR="00F4114D" w:rsidRDefault="00F4114D" w:rsidP="00F4114D">
      <w:pPr>
        <w:pStyle w:val="TOC1"/>
        <w:tabs>
          <w:tab w:val="right" w:leader="dot" w:pos="8296"/>
        </w:tabs>
        <w:ind w:firstLineChars="200"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75444295" w:history="1">
        <w:r w:rsidRPr="004B29BC">
          <w:rPr>
            <w:rStyle w:val="ab"/>
            <w:rFonts w:ascii="微软雅黑" w:eastAsia="微软雅黑" w:hAnsi="微软雅黑"/>
            <w:noProof/>
          </w:rPr>
          <w:t>5.5 业务规则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_Toc75444295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01EF0262" w14:textId="49C4E9B9" w:rsidR="00F4114D" w:rsidRDefault="00F4114D" w:rsidP="00F4114D">
      <w:pPr>
        <w:pStyle w:val="TOC1"/>
        <w:tabs>
          <w:tab w:val="right" w:leader="dot" w:pos="8296"/>
        </w:tabs>
        <w:ind w:firstLineChars="200"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75444296" w:history="1">
        <w:r w:rsidRPr="004B29BC">
          <w:rPr>
            <w:rStyle w:val="ab"/>
            <w:rFonts w:ascii="微软雅黑" w:eastAsia="微软雅黑" w:hAnsi="微软雅黑"/>
            <w:noProof/>
          </w:rPr>
          <w:t>5.6 用户文档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_Toc75444296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493B13CA" w14:textId="5173526B" w:rsidR="00F4114D" w:rsidRDefault="00F4114D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5444297" w:history="1">
        <w:r w:rsidRPr="004B29BC">
          <w:rPr>
            <w:rStyle w:val="ab"/>
            <w:rFonts w:ascii="微软雅黑" w:eastAsia="微软雅黑" w:hAnsi="微软雅黑"/>
            <w:noProof/>
          </w:rPr>
          <w:t>附录A：词汇表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_Toc75444297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7A7300F8" w14:textId="620CF448" w:rsidR="00F4114D" w:rsidRDefault="00F4114D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5444298" w:history="1">
        <w:r w:rsidRPr="004B29BC">
          <w:rPr>
            <w:rStyle w:val="ab"/>
            <w:rFonts w:ascii="微软雅黑" w:eastAsia="微软雅黑" w:hAnsi="微软雅黑"/>
            <w:noProof/>
          </w:rPr>
          <w:t>附录B：分析模型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_Toc75444298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28F9256D" w14:textId="3BBA92F5" w:rsidR="00F4114D" w:rsidRDefault="00F4114D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5444299" w:history="1">
        <w:r w:rsidRPr="004B29BC">
          <w:rPr>
            <w:rStyle w:val="ab"/>
            <w:rFonts w:ascii="微软雅黑" w:eastAsia="微软雅黑" w:hAnsi="微软雅黑"/>
            <w:noProof/>
          </w:rPr>
          <w:t>附录C：待确定问题的列表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_Toc75444299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22DFDCD7" w14:textId="52D6A5BE" w:rsidR="00F4114D" w:rsidRDefault="00F4114D">
      <w:pPr>
        <w:widowControl/>
        <w:jc w:val="left"/>
        <w:rPr>
          <w:rFonts w:ascii="微软雅黑" w:eastAsia="微软雅黑" w:hAnsi="微软雅黑"/>
          <w:b/>
          <w:bCs/>
          <w:kern w:val="44"/>
          <w:sz w:val="36"/>
          <w:szCs w:val="36"/>
        </w:rPr>
      </w:pPr>
      <w:r>
        <w:rPr>
          <w:rFonts w:ascii="微软雅黑" w:eastAsia="微软雅黑" w:hAnsi="微软雅黑"/>
          <w:sz w:val="36"/>
          <w:szCs w:val="36"/>
        </w:rPr>
        <w:fldChar w:fldCharType="end"/>
      </w:r>
    </w:p>
    <w:p w14:paraId="77FD255C" w14:textId="77777777" w:rsidR="00F4114D" w:rsidRDefault="00F4114D" w:rsidP="00F4114D">
      <w:pPr>
        <w:pStyle w:val="1"/>
        <w:tabs>
          <w:tab w:val="left" w:pos="4950"/>
        </w:tabs>
        <w:spacing w:line="360" w:lineRule="auto"/>
        <w:jc w:val="left"/>
        <w:rPr>
          <w:rFonts w:ascii="微软雅黑" w:eastAsia="微软雅黑" w:hAnsi="微软雅黑" w:cs="Times New Roman"/>
          <w:sz w:val="36"/>
          <w:szCs w:val="36"/>
        </w:rPr>
      </w:pPr>
    </w:p>
    <w:p w14:paraId="73751416" w14:textId="7821B98D" w:rsidR="008748E3" w:rsidRPr="00DD4BEB" w:rsidRDefault="00B105CB" w:rsidP="00F4114D">
      <w:pPr>
        <w:pStyle w:val="1"/>
        <w:tabs>
          <w:tab w:val="left" w:pos="4950"/>
        </w:tabs>
        <w:spacing w:line="360" w:lineRule="auto"/>
        <w:jc w:val="left"/>
        <w:rPr>
          <w:rFonts w:ascii="微软雅黑" w:eastAsia="微软雅黑" w:hAnsi="微软雅黑" w:cs="Times New Roman"/>
          <w:b w:val="0"/>
          <w:bCs w:val="0"/>
          <w:kern w:val="2"/>
          <w:sz w:val="24"/>
          <w:szCs w:val="24"/>
        </w:rPr>
      </w:pPr>
      <w:bookmarkStart w:id="1" w:name="_Toc75444268"/>
      <w:r w:rsidRPr="00DD4BEB">
        <w:rPr>
          <w:rFonts w:ascii="微软雅黑" w:eastAsia="微软雅黑" w:hAnsi="微软雅黑" w:cs="Times New Roman"/>
          <w:sz w:val="36"/>
          <w:szCs w:val="36"/>
        </w:rPr>
        <w:t>1.引言</w:t>
      </w:r>
      <w:bookmarkEnd w:id="0"/>
      <w:bookmarkEnd w:id="1"/>
      <w:r w:rsidR="00F4114D">
        <w:rPr>
          <w:rFonts w:ascii="微软雅黑" w:eastAsia="微软雅黑" w:hAnsi="微软雅黑" w:cs="Times New Roman"/>
          <w:sz w:val="36"/>
          <w:szCs w:val="36"/>
        </w:rPr>
        <w:tab/>
      </w:r>
    </w:p>
    <w:p w14:paraId="2759B83A" w14:textId="1C1FD6EC" w:rsidR="008748E3" w:rsidRPr="00DD4BEB" w:rsidRDefault="008748E3" w:rsidP="008748E3">
      <w:pPr>
        <w:pStyle w:val="1"/>
        <w:spacing w:line="360" w:lineRule="auto"/>
        <w:jc w:val="left"/>
        <w:rPr>
          <w:rFonts w:ascii="微软雅黑" w:eastAsia="微软雅黑" w:hAnsi="微软雅黑" w:cs="Times New Roman"/>
          <w:sz w:val="30"/>
          <w:szCs w:val="30"/>
        </w:rPr>
      </w:pPr>
      <w:bookmarkStart w:id="2" w:name="_Toc75444269"/>
      <w:r w:rsidRPr="00DD4BEB">
        <w:rPr>
          <w:rFonts w:ascii="微软雅黑" w:eastAsia="微软雅黑" w:hAnsi="微软雅黑" w:cs="Times New Roman"/>
          <w:sz w:val="30"/>
          <w:szCs w:val="30"/>
        </w:rPr>
        <w:t>1.1文档标识</w:t>
      </w:r>
      <w:bookmarkEnd w:id="2"/>
    </w:p>
    <w:p w14:paraId="0C84D3C9" w14:textId="50C542FF" w:rsidR="008748E3" w:rsidRPr="00DD4BEB" w:rsidRDefault="008748E3" w:rsidP="00DD4BEB">
      <w:pPr>
        <w:jc w:val="left"/>
        <w:rPr>
          <w:rFonts w:ascii="微软雅黑" w:eastAsia="微软雅黑" w:hAnsi="微软雅黑"/>
          <w:szCs w:val="21"/>
        </w:rPr>
      </w:pPr>
      <w:r w:rsidRPr="00DD4BEB">
        <w:rPr>
          <w:rFonts w:ascii="微软雅黑" w:eastAsia="微软雅黑" w:hAnsi="微软雅黑"/>
          <w:szCs w:val="21"/>
        </w:rPr>
        <w:t>中文名称：《软件需求规格说明书》</w:t>
      </w:r>
    </w:p>
    <w:p w14:paraId="3AA81527" w14:textId="1CCF7BDE" w:rsidR="008748E3" w:rsidRPr="00DD4BEB" w:rsidRDefault="008748E3" w:rsidP="00DD4BEB">
      <w:pPr>
        <w:jc w:val="left"/>
        <w:rPr>
          <w:rFonts w:ascii="微软雅黑" w:eastAsia="微软雅黑" w:hAnsi="微软雅黑"/>
          <w:szCs w:val="21"/>
        </w:rPr>
      </w:pPr>
      <w:r w:rsidRPr="00DD4BEB">
        <w:rPr>
          <w:rFonts w:ascii="微软雅黑" w:eastAsia="微软雅黑" w:hAnsi="微软雅黑"/>
          <w:szCs w:val="21"/>
        </w:rPr>
        <w:t>英文名称：</w:t>
      </w:r>
      <w:r w:rsidR="00C421BF" w:rsidRPr="00DD4BEB">
        <w:rPr>
          <w:rFonts w:ascii="微软雅黑" w:eastAsia="微软雅黑" w:hAnsi="微软雅黑"/>
          <w:szCs w:val="21"/>
        </w:rPr>
        <w:t>S</w:t>
      </w:r>
      <w:r w:rsidRPr="00DD4BEB">
        <w:rPr>
          <w:rFonts w:ascii="微软雅黑" w:eastAsia="微软雅黑" w:hAnsi="微软雅黑"/>
          <w:szCs w:val="21"/>
        </w:rPr>
        <w:t xml:space="preserve">oftware </w:t>
      </w:r>
      <w:r w:rsidR="00C421BF" w:rsidRPr="00DD4BEB">
        <w:rPr>
          <w:rFonts w:ascii="微软雅黑" w:eastAsia="微软雅黑" w:hAnsi="微软雅黑"/>
          <w:szCs w:val="21"/>
        </w:rPr>
        <w:t>R</w:t>
      </w:r>
      <w:r w:rsidRPr="00DD4BEB">
        <w:rPr>
          <w:rFonts w:ascii="微软雅黑" w:eastAsia="微软雅黑" w:hAnsi="微软雅黑"/>
          <w:szCs w:val="21"/>
        </w:rPr>
        <w:t xml:space="preserve">equirements </w:t>
      </w:r>
      <w:proofErr w:type="gramStart"/>
      <w:r w:rsidR="00C421BF" w:rsidRPr="00DD4BEB">
        <w:rPr>
          <w:rFonts w:ascii="微软雅黑" w:eastAsia="微软雅黑" w:hAnsi="微软雅黑"/>
          <w:szCs w:val="21"/>
        </w:rPr>
        <w:t>S</w:t>
      </w:r>
      <w:r w:rsidRPr="00DD4BEB">
        <w:rPr>
          <w:rFonts w:ascii="微软雅黑" w:eastAsia="微软雅黑" w:hAnsi="微软雅黑"/>
          <w:szCs w:val="21"/>
        </w:rPr>
        <w:t>pecification</w:t>
      </w:r>
      <w:r w:rsidR="00C421BF" w:rsidRPr="00DD4BEB">
        <w:rPr>
          <w:rFonts w:ascii="微软雅黑" w:eastAsia="微软雅黑" w:hAnsi="微软雅黑"/>
          <w:szCs w:val="21"/>
        </w:rPr>
        <w:t>(</w:t>
      </w:r>
      <w:proofErr w:type="gramEnd"/>
      <w:r w:rsidR="00C421BF" w:rsidRPr="00DD4BEB">
        <w:rPr>
          <w:rFonts w:ascii="微软雅黑" w:eastAsia="微软雅黑" w:hAnsi="微软雅黑"/>
          <w:szCs w:val="21"/>
        </w:rPr>
        <w:t>SRS)</w:t>
      </w:r>
    </w:p>
    <w:p w14:paraId="180FE08A" w14:textId="5872B264" w:rsidR="008748E3" w:rsidRPr="00DD4BEB" w:rsidRDefault="008748E3" w:rsidP="00DD4BEB">
      <w:pPr>
        <w:jc w:val="left"/>
        <w:rPr>
          <w:rFonts w:ascii="微软雅黑" w:eastAsia="微软雅黑" w:hAnsi="微软雅黑"/>
          <w:szCs w:val="21"/>
        </w:rPr>
      </w:pPr>
      <w:r w:rsidRPr="00DD4BEB">
        <w:rPr>
          <w:rFonts w:ascii="微软雅黑" w:eastAsia="微软雅黑" w:hAnsi="微软雅黑"/>
          <w:szCs w:val="21"/>
        </w:rPr>
        <w:t>文档版本 “1.0”</w:t>
      </w:r>
    </w:p>
    <w:p w14:paraId="796A2356" w14:textId="1564A6FB" w:rsidR="008748E3" w:rsidRPr="00DD4BEB" w:rsidRDefault="008748E3" w:rsidP="00DD4BEB">
      <w:pPr>
        <w:jc w:val="left"/>
        <w:rPr>
          <w:rFonts w:ascii="微软雅黑" w:eastAsia="微软雅黑" w:hAnsi="微软雅黑"/>
          <w:szCs w:val="21"/>
        </w:rPr>
      </w:pPr>
      <w:r w:rsidRPr="00DD4BEB">
        <w:rPr>
          <w:rFonts w:ascii="微软雅黑" w:eastAsia="微软雅黑" w:hAnsi="微软雅黑"/>
          <w:szCs w:val="21"/>
        </w:rPr>
        <w:t>文档编号“SS-NWPU-EAM-SRS-1.0(E)”</w:t>
      </w:r>
    </w:p>
    <w:p w14:paraId="75437424" w14:textId="51A5034B" w:rsidR="009837E5" w:rsidRPr="00DD4BEB" w:rsidRDefault="00B105CB">
      <w:pPr>
        <w:pStyle w:val="1"/>
        <w:spacing w:line="360" w:lineRule="auto"/>
        <w:jc w:val="left"/>
        <w:rPr>
          <w:rFonts w:ascii="微软雅黑" w:eastAsia="微软雅黑" w:hAnsi="微软雅黑" w:cs="Times New Roman"/>
          <w:sz w:val="30"/>
          <w:szCs w:val="30"/>
        </w:rPr>
      </w:pPr>
      <w:bookmarkStart w:id="3" w:name="_Toc518417023"/>
      <w:bookmarkStart w:id="4" w:name="_Toc75444270"/>
      <w:r w:rsidRPr="00DD4BEB">
        <w:rPr>
          <w:rFonts w:ascii="微软雅黑" w:eastAsia="微软雅黑" w:hAnsi="微软雅黑" w:cs="Times New Roman"/>
          <w:sz w:val="30"/>
          <w:szCs w:val="30"/>
        </w:rPr>
        <w:lastRenderedPageBreak/>
        <w:t>1.</w:t>
      </w:r>
      <w:r w:rsidR="008748E3" w:rsidRPr="00DD4BEB">
        <w:rPr>
          <w:rFonts w:ascii="微软雅黑" w:eastAsia="微软雅黑" w:hAnsi="微软雅黑" w:cs="Times New Roman"/>
          <w:sz w:val="30"/>
          <w:szCs w:val="30"/>
        </w:rPr>
        <w:t>2</w:t>
      </w:r>
      <w:r w:rsidRPr="00DD4BEB">
        <w:rPr>
          <w:rFonts w:ascii="微软雅黑" w:eastAsia="微软雅黑" w:hAnsi="微软雅黑" w:cs="Times New Roman"/>
          <w:sz w:val="30"/>
          <w:szCs w:val="30"/>
        </w:rPr>
        <w:t>目的</w:t>
      </w:r>
      <w:bookmarkEnd w:id="3"/>
      <w:bookmarkEnd w:id="4"/>
    </w:p>
    <w:p w14:paraId="13B23FB0" w14:textId="23DF9D8A" w:rsidR="009837E5" w:rsidRPr="00DD4BEB" w:rsidRDefault="00FD17EB">
      <w:pPr>
        <w:spacing w:line="360" w:lineRule="auto"/>
        <w:ind w:firstLine="480"/>
        <w:rPr>
          <w:rFonts w:ascii="微软雅黑" w:eastAsia="微软雅黑" w:hAnsi="微软雅黑"/>
          <w:szCs w:val="21"/>
        </w:rPr>
      </w:pPr>
      <w:r w:rsidRPr="00DD4BEB">
        <w:rPr>
          <w:rFonts w:ascii="微软雅黑" w:eastAsia="微软雅黑" w:hAnsi="微软雅黑"/>
          <w:szCs w:val="21"/>
        </w:rPr>
        <w:t>本文档的主要目的是定义</w:t>
      </w:r>
      <w:r w:rsidR="0030326B" w:rsidRPr="00DD4BEB">
        <w:rPr>
          <w:rFonts w:ascii="微软雅黑" w:eastAsia="微软雅黑" w:hAnsi="微软雅黑"/>
          <w:szCs w:val="21"/>
        </w:rPr>
        <w:t>企业资源管理系统</w:t>
      </w:r>
      <w:r w:rsidRPr="00DD4BEB">
        <w:rPr>
          <w:rFonts w:ascii="微软雅黑" w:eastAsia="微软雅黑" w:hAnsi="微软雅黑"/>
          <w:szCs w:val="21"/>
        </w:rPr>
        <w:t>的业务需求、接口描述与功能定义等，包括对该文档本身的介绍、系统描述和特性、功能性需求与非功能需求等。同时对完成此系统所必须遵循的标准进行了规定。目的是全面地系统进行说明以提高开发时的沟通效率，并为日后的系统升级提供参考。</w:t>
      </w:r>
    </w:p>
    <w:p w14:paraId="3841EC4C" w14:textId="2C95D0F2" w:rsidR="009837E5" w:rsidRPr="00DD4BEB" w:rsidRDefault="00B105CB">
      <w:pPr>
        <w:pStyle w:val="1"/>
        <w:spacing w:line="360" w:lineRule="auto"/>
        <w:jc w:val="left"/>
        <w:rPr>
          <w:rFonts w:ascii="微软雅黑" w:eastAsia="微软雅黑" w:hAnsi="微软雅黑" w:cs="Times New Roman"/>
          <w:sz w:val="30"/>
          <w:szCs w:val="30"/>
        </w:rPr>
      </w:pPr>
      <w:bookmarkStart w:id="5" w:name="_Toc518417024"/>
      <w:bookmarkStart w:id="6" w:name="_Toc75444271"/>
      <w:r w:rsidRPr="00DD4BEB">
        <w:rPr>
          <w:rFonts w:ascii="微软雅黑" w:eastAsia="微软雅黑" w:hAnsi="微软雅黑" w:cs="Times New Roman"/>
          <w:sz w:val="30"/>
          <w:szCs w:val="30"/>
        </w:rPr>
        <w:t>1.</w:t>
      </w:r>
      <w:r w:rsidR="008748E3" w:rsidRPr="00DD4BEB">
        <w:rPr>
          <w:rFonts w:ascii="微软雅黑" w:eastAsia="微软雅黑" w:hAnsi="微软雅黑" w:cs="Times New Roman"/>
          <w:sz w:val="30"/>
          <w:szCs w:val="30"/>
        </w:rPr>
        <w:t>3</w:t>
      </w:r>
      <w:r w:rsidRPr="00DD4BEB">
        <w:rPr>
          <w:rFonts w:ascii="微软雅黑" w:eastAsia="微软雅黑" w:hAnsi="微软雅黑" w:cs="Times New Roman"/>
          <w:sz w:val="30"/>
          <w:szCs w:val="30"/>
        </w:rPr>
        <w:t>文档约定</w:t>
      </w:r>
      <w:bookmarkEnd w:id="5"/>
      <w:bookmarkEnd w:id="6"/>
    </w:p>
    <w:p w14:paraId="541303A3" w14:textId="77777777" w:rsidR="009837E5" w:rsidRPr="00DD4BEB" w:rsidRDefault="00B105CB">
      <w:pPr>
        <w:spacing w:line="360" w:lineRule="auto"/>
        <w:ind w:firstLineChars="200" w:firstLine="420"/>
        <w:rPr>
          <w:rFonts w:ascii="微软雅黑" w:eastAsia="微软雅黑" w:hAnsi="微软雅黑"/>
          <w:szCs w:val="21"/>
        </w:rPr>
      </w:pPr>
      <w:r w:rsidRPr="00DD4BEB">
        <w:rPr>
          <w:rFonts w:ascii="微软雅黑" w:eastAsia="微软雅黑" w:hAnsi="微软雅黑"/>
          <w:szCs w:val="21"/>
        </w:rPr>
        <w:t>在阅读该文档时，读者会发现不同的条目使用不同的字体、大小和粗细，这是为了标明不同的含义和规律。用同一种风格的字体显示的是同一类型的内容。</w:t>
      </w:r>
    </w:p>
    <w:p w14:paraId="787F70DC" w14:textId="77777777" w:rsidR="009837E5" w:rsidRPr="00DD4BEB" w:rsidRDefault="00B105CB">
      <w:pPr>
        <w:spacing w:line="360" w:lineRule="auto"/>
        <w:ind w:firstLineChars="200" w:firstLine="420"/>
        <w:rPr>
          <w:rFonts w:ascii="微软雅黑" w:eastAsia="微软雅黑" w:hAnsi="微软雅黑"/>
          <w:szCs w:val="21"/>
        </w:rPr>
      </w:pPr>
      <w:commentRangeStart w:id="7"/>
      <w:r w:rsidRPr="00DD4BEB">
        <w:rPr>
          <w:rFonts w:ascii="微软雅黑" w:eastAsia="微软雅黑" w:hAnsi="微软雅黑"/>
          <w:szCs w:val="21"/>
        </w:rPr>
        <w:t>本文中出现的字体样式：</w:t>
      </w:r>
    </w:p>
    <w:p w14:paraId="4C19904C" w14:textId="348AC7A2" w:rsidR="009837E5" w:rsidRPr="00DD4BEB" w:rsidRDefault="00DB28E2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proofErr w:type="gramStart"/>
      <w:r w:rsidRPr="00DD4BEB">
        <w:rPr>
          <w:rFonts w:ascii="微软雅黑" w:eastAsia="微软雅黑" w:hAnsi="微软雅黑" w:hint="eastAsia"/>
          <w:szCs w:val="21"/>
        </w:rPr>
        <w:t>微软雅黑</w:t>
      </w:r>
      <w:r w:rsidR="00B105CB" w:rsidRPr="00DD4BEB">
        <w:rPr>
          <w:rFonts w:ascii="微软雅黑" w:eastAsia="微软雅黑" w:hAnsi="微软雅黑"/>
          <w:szCs w:val="21"/>
        </w:rPr>
        <w:t>正文</w:t>
      </w:r>
      <w:proofErr w:type="gramEnd"/>
      <w:r w:rsidR="00B105CB" w:rsidRPr="00DD4BEB">
        <w:rPr>
          <w:rFonts w:ascii="微软雅黑" w:eastAsia="微软雅黑" w:hAnsi="微软雅黑"/>
          <w:szCs w:val="21"/>
        </w:rPr>
        <w:t>：文档正文</w:t>
      </w:r>
    </w:p>
    <w:p w14:paraId="0BC18E80" w14:textId="21B4FE5F" w:rsidR="009837E5" w:rsidRPr="00DD4BEB" w:rsidRDefault="00DD4BEB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proofErr w:type="gramStart"/>
      <w:r>
        <w:rPr>
          <w:rFonts w:ascii="微软雅黑" w:eastAsia="微软雅黑" w:hAnsi="微软雅黑" w:hint="eastAsia"/>
          <w:szCs w:val="21"/>
        </w:rPr>
        <w:t>微软雅黑</w:t>
      </w:r>
      <w:r w:rsidR="00B105CB" w:rsidRPr="00DD4BEB">
        <w:rPr>
          <w:rFonts w:ascii="微软雅黑" w:eastAsia="微软雅黑" w:hAnsi="微软雅黑"/>
          <w:szCs w:val="21"/>
        </w:rPr>
        <w:t>加粗</w:t>
      </w:r>
      <w:proofErr w:type="gramEnd"/>
      <w:r w:rsidR="00B105CB" w:rsidRPr="00DD4BEB">
        <w:rPr>
          <w:rFonts w:ascii="微软雅黑" w:eastAsia="微软雅黑" w:hAnsi="微软雅黑"/>
          <w:szCs w:val="21"/>
        </w:rPr>
        <w:t>：表示强调是一个要点</w:t>
      </w:r>
    </w:p>
    <w:p w14:paraId="1B8484A4" w14:textId="7890CA10" w:rsidR="009837E5" w:rsidRPr="00DD4BEB" w:rsidRDefault="00DD4BEB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微软</w:t>
      </w:r>
      <w:proofErr w:type="gramStart"/>
      <w:r>
        <w:rPr>
          <w:rFonts w:ascii="微软雅黑" w:eastAsia="微软雅黑" w:hAnsi="微软雅黑" w:hint="eastAsia"/>
          <w:szCs w:val="21"/>
        </w:rPr>
        <w:t>雅黑</w:t>
      </w:r>
      <w:r w:rsidR="00B105CB" w:rsidRPr="00DD4BEB">
        <w:rPr>
          <w:rFonts w:ascii="微软雅黑" w:eastAsia="微软雅黑" w:hAnsi="微软雅黑"/>
          <w:szCs w:val="21"/>
        </w:rPr>
        <w:t>加粗不同大</w:t>
      </w:r>
      <w:proofErr w:type="gramEnd"/>
      <w:r w:rsidR="00B105CB" w:rsidRPr="00DD4BEB">
        <w:rPr>
          <w:rFonts w:ascii="微软雅黑" w:eastAsia="微软雅黑" w:hAnsi="微软雅黑"/>
          <w:szCs w:val="21"/>
        </w:rPr>
        <w:t>小字体：要点的层级，越大的字体代表更高层次的要点</w:t>
      </w:r>
      <w:commentRangeEnd w:id="7"/>
      <w:r w:rsidR="002F6D19" w:rsidRPr="00DD4BEB">
        <w:rPr>
          <w:rStyle w:val="ad"/>
          <w:rFonts w:ascii="微软雅黑" w:eastAsia="微软雅黑" w:hAnsi="微软雅黑"/>
        </w:rPr>
        <w:commentReference w:id="7"/>
      </w:r>
    </w:p>
    <w:p w14:paraId="45E14DA3" w14:textId="77777777" w:rsidR="009837E5" w:rsidRPr="00DD4BEB" w:rsidRDefault="009837E5">
      <w:pPr>
        <w:spacing w:line="360" w:lineRule="auto"/>
        <w:rPr>
          <w:rFonts w:ascii="微软雅黑" w:eastAsia="微软雅黑" w:hAnsi="微软雅黑"/>
          <w:sz w:val="24"/>
        </w:rPr>
      </w:pPr>
    </w:p>
    <w:p w14:paraId="6F6C39AF" w14:textId="5026EE04" w:rsidR="009837E5" w:rsidRPr="00DD4BEB" w:rsidRDefault="00B105CB">
      <w:pPr>
        <w:pStyle w:val="1"/>
        <w:spacing w:line="360" w:lineRule="auto"/>
        <w:jc w:val="left"/>
        <w:rPr>
          <w:rFonts w:ascii="微软雅黑" w:eastAsia="微软雅黑" w:hAnsi="微软雅黑" w:cs="Times New Roman"/>
          <w:sz w:val="30"/>
          <w:szCs w:val="30"/>
        </w:rPr>
      </w:pPr>
      <w:bookmarkStart w:id="8" w:name="_Toc486405050"/>
      <w:bookmarkStart w:id="9" w:name="_Toc518417025"/>
      <w:bookmarkStart w:id="10" w:name="_Toc75444272"/>
      <w:r w:rsidRPr="00DD4BEB">
        <w:rPr>
          <w:rFonts w:ascii="微软雅黑" w:eastAsia="微软雅黑" w:hAnsi="微软雅黑" w:cs="Times New Roman"/>
          <w:sz w:val="30"/>
          <w:szCs w:val="30"/>
        </w:rPr>
        <w:t>1.</w:t>
      </w:r>
      <w:r w:rsidR="008748E3" w:rsidRPr="00DD4BEB">
        <w:rPr>
          <w:rFonts w:ascii="微软雅黑" w:eastAsia="微软雅黑" w:hAnsi="微软雅黑" w:cs="Times New Roman"/>
          <w:sz w:val="30"/>
          <w:szCs w:val="30"/>
        </w:rPr>
        <w:t>4</w:t>
      </w:r>
      <w:r w:rsidRPr="00DD4BEB">
        <w:rPr>
          <w:rFonts w:ascii="微软雅黑" w:eastAsia="微软雅黑" w:hAnsi="微软雅黑" w:cs="Times New Roman"/>
          <w:sz w:val="30"/>
          <w:szCs w:val="30"/>
        </w:rPr>
        <w:t>预期的读者和阅读建议</w:t>
      </w:r>
      <w:bookmarkEnd w:id="8"/>
      <w:bookmarkEnd w:id="9"/>
      <w:bookmarkEnd w:id="10"/>
    </w:p>
    <w:p w14:paraId="25EDD5C1" w14:textId="77777777" w:rsidR="009837E5" w:rsidRPr="00DD4BEB" w:rsidRDefault="00B105CB">
      <w:pPr>
        <w:spacing w:line="360" w:lineRule="auto"/>
        <w:ind w:firstLineChars="200" w:firstLine="420"/>
        <w:rPr>
          <w:rFonts w:ascii="微软雅黑" w:eastAsia="微软雅黑" w:hAnsi="微软雅黑"/>
          <w:szCs w:val="21"/>
        </w:rPr>
      </w:pPr>
      <w:r w:rsidRPr="00DD4BEB">
        <w:rPr>
          <w:rFonts w:ascii="微软雅黑" w:eastAsia="微软雅黑" w:hAnsi="微软雅黑"/>
          <w:szCs w:val="21"/>
        </w:rPr>
        <w:t>该文档说明针对不同的读者有不同的阅读建议，具体如下：</w:t>
      </w:r>
    </w:p>
    <w:p w14:paraId="302E053C" w14:textId="3BB838A7" w:rsidR="009837E5" w:rsidRPr="00DD4BEB" w:rsidRDefault="00B105CB">
      <w:pPr>
        <w:spacing w:line="360" w:lineRule="auto"/>
        <w:ind w:firstLineChars="200" w:firstLine="420"/>
        <w:rPr>
          <w:rFonts w:ascii="微软雅黑" w:eastAsia="微软雅黑" w:hAnsi="微软雅黑"/>
          <w:szCs w:val="21"/>
        </w:rPr>
      </w:pPr>
      <w:r w:rsidRPr="00DD4BEB">
        <w:rPr>
          <w:rFonts w:ascii="微软雅黑" w:eastAsia="微软雅黑" w:hAnsi="微软雅黑"/>
          <w:szCs w:val="21"/>
        </w:rPr>
        <w:t>1） 用户：建议阅读本文档的第 2、4章，了解程序的总体情况、具体功能、运行环境、配置以及运行时的要求</w:t>
      </w:r>
      <w:r w:rsidR="00B11690" w:rsidRPr="00DD4BEB">
        <w:rPr>
          <w:rFonts w:ascii="微软雅黑" w:eastAsia="微软雅黑" w:hAnsi="微软雅黑"/>
          <w:szCs w:val="21"/>
        </w:rPr>
        <w:t>,</w:t>
      </w:r>
      <w:r w:rsidRPr="00DD4BEB">
        <w:rPr>
          <w:rFonts w:ascii="微软雅黑" w:eastAsia="微软雅黑" w:hAnsi="微软雅黑"/>
          <w:szCs w:val="21"/>
        </w:rPr>
        <w:t>约束等。</w:t>
      </w:r>
    </w:p>
    <w:p w14:paraId="708BAA82" w14:textId="19817125" w:rsidR="009837E5" w:rsidRPr="00DD4BEB" w:rsidRDefault="00B105CB">
      <w:pPr>
        <w:spacing w:line="360" w:lineRule="auto"/>
        <w:ind w:firstLineChars="200" w:firstLine="420"/>
        <w:rPr>
          <w:rFonts w:ascii="微软雅黑" w:eastAsia="微软雅黑" w:hAnsi="微软雅黑"/>
          <w:szCs w:val="21"/>
        </w:rPr>
      </w:pPr>
      <w:r w:rsidRPr="00DD4BEB">
        <w:rPr>
          <w:rFonts w:ascii="微软雅黑" w:eastAsia="微软雅黑" w:hAnsi="微软雅黑"/>
          <w:szCs w:val="21"/>
        </w:rPr>
        <w:t>2） 开发者：建议阅读整个文档，充分了解文档结构、该程序各方面的需求说明、根据需求来理解程序结构，从而完成程序分析和设计编码，更高效地进行系统开发。</w:t>
      </w:r>
    </w:p>
    <w:p w14:paraId="391923A7" w14:textId="10AAF327" w:rsidR="009837E5" w:rsidRPr="00DD4BEB" w:rsidRDefault="00B105CB">
      <w:pPr>
        <w:spacing w:line="360" w:lineRule="auto"/>
        <w:ind w:firstLineChars="200" w:firstLine="420"/>
        <w:rPr>
          <w:rFonts w:ascii="微软雅黑" w:eastAsia="微软雅黑" w:hAnsi="微软雅黑"/>
          <w:szCs w:val="21"/>
        </w:rPr>
      </w:pPr>
      <w:r w:rsidRPr="00DD4BEB">
        <w:rPr>
          <w:rFonts w:ascii="微软雅黑" w:eastAsia="微软雅黑" w:hAnsi="微软雅黑"/>
          <w:szCs w:val="21"/>
        </w:rPr>
        <w:lastRenderedPageBreak/>
        <w:t>3） 测试人员：建议阅读本文档的第3、5、6、章节以及附录2，了解程序的需求和功能设计，以便在测试中确定程序是否完成所有的功能设计，排除可能的漏洞或者故障。</w:t>
      </w:r>
    </w:p>
    <w:p w14:paraId="1479A333" w14:textId="093ED4AC" w:rsidR="009837E5" w:rsidRPr="00DD4BEB" w:rsidRDefault="00B105CB">
      <w:pPr>
        <w:spacing w:line="360" w:lineRule="auto"/>
        <w:ind w:firstLineChars="200" w:firstLine="420"/>
        <w:rPr>
          <w:rFonts w:ascii="微软雅黑" w:eastAsia="微软雅黑" w:hAnsi="微软雅黑"/>
          <w:szCs w:val="21"/>
        </w:rPr>
      </w:pPr>
      <w:r w:rsidRPr="00DD4BEB">
        <w:rPr>
          <w:rFonts w:ascii="微软雅黑" w:eastAsia="微软雅黑" w:hAnsi="微软雅黑"/>
          <w:szCs w:val="21"/>
        </w:rPr>
        <w:t xml:space="preserve">4） </w:t>
      </w:r>
      <w:r w:rsidR="00010AC7" w:rsidRPr="00DD4BEB">
        <w:rPr>
          <w:rFonts w:ascii="微软雅黑" w:eastAsia="微软雅黑" w:hAnsi="微软雅黑"/>
          <w:szCs w:val="21"/>
        </w:rPr>
        <w:t>项目经理</w:t>
      </w:r>
      <w:r w:rsidRPr="00DD4BEB">
        <w:rPr>
          <w:rFonts w:ascii="微软雅黑" w:eastAsia="微软雅黑" w:hAnsi="微软雅黑"/>
          <w:szCs w:val="21"/>
        </w:rPr>
        <w:t>：建议阅读本文档的第 2、4章节，了解程序总体情况、整体功能设计、可能存在的问题和需求工程中涉及的分析模型。</w:t>
      </w:r>
    </w:p>
    <w:p w14:paraId="197693BA" w14:textId="4A71721F" w:rsidR="009837E5" w:rsidRPr="00DD4BEB" w:rsidRDefault="00B105CB">
      <w:pPr>
        <w:spacing w:line="360" w:lineRule="auto"/>
        <w:ind w:firstLineChars="200" w:firstLine="420"/>
        <w:rPr>
          <w:rFonts w:ascii="微软雅黑" w:eastAsia="微软雅黑" w:hAnsi="微软雅黑"/>
          <w:szCs w:val="21"/>
        </w:rPr>
      </w:pPr>
      <w:r w:rsidRPr="00DD4BEB">
        <w:rPr>
          <w:rFonts w:ascii="微软雅黑" w:eastAsia="微软雅黑" w:hAnsi="微软雅黑"/>
          <w:szCs w:val="21"/>
        </w:rPr>
        <w:t xml:space="preserve">5） </w:t>
      </w:r>
      <w:r w:rsidR="00010AC7" w:rsidRPr="00DD4BEB">
        <w:rPr>
          <w:rFonts w:ascii="微软雅黑" w:eastAsia="微软雅黑" w:hAnsi="微软雅黑"/>
          <w:szCs w:val="21"/>
        </w:rPr>
        <w:t>管理员</w:t>
      </w:r>
      <w:r w:rsidRPr="00DD4BEB">
        <w:rPr>
          <w:rFonts w:ascii="微软雅黑" w:eastAsia="微软雅黑" w:hAnsi="微软雅黑"/>
          <w:szCs w:val="21"/>
        </w:rPr>
        <w:t>：建议阅读本文档的第2</w:t>
      </w:r>
      <w:r w:rsidR="00010AC7" w:rsidRPr="00DD4BEB">
        <w:rPr>
          <w:rFonts w:ascii="微软雅黑" w:eastAsia="微软雅黑" w:hAnsi="微软雅黑"/>
          <w:szCs w:val="21"/>
        </w:rPr>
        <w:t>、4</w:t>
      </w:r>
      <w:r w:rsidRPr="00DD4BEB">
        <w:rPr>
          <w:rFonts w:ascii="微软雅黑" w:eastAsia="微软雅黑" w:hAnsi="微软雅黑"/>
          <w:szCs w:val="21"/>
        </w:rPr>
        <w:t>章，了解程序总体情况和功能、特性和运行环境等信息，方便</w:t>
      </w:r>
      <w:r w:rsidR="00010AC7" w:rsidRPr="00DD4BEB">
        <w:rPr>
          <w:rFonts w:ascii="微软雅黑" w:eastAsia="微软雅黑" w:hAnsi="微软雅黑"/>
          <w:szCs w:val="21"/>
        </w:rPr>
        <w:t>管理用户。</w:t>
      </w:r>
    </w:p>
    <w:p w14:paraId="750E02E2" w14:textId="77777777" w:rsidR="009837E5" w:rsidRPr="00DD4BEB" w:rsidRDefault="00B105CB">
      <w:pPr>
        <w:tabs>
          <w:tab w:val="left" w:pos="3286"/>
        </w:tabs>
        <w:spacing w:line="360" w:lineRule="auto"/>
        <w:ind w:firstLineChars="200" w:firstLine="480"/>
        <w:rPr>
          <w:rFonts w:ascii="微软雅黑" w:eastAsia="微软雅黑" w:hAnsi="微软雅黑"/>
          <w:sz w:val="24"/>
        </w:rPr>
      </w:pPr>
      <w:r w:rsidRPr="00DD4BEB">
        <w:rPr>
          <w:rFonts w:ascii="微软雅黑" w:eastAsia="微软雅黑" w:hAnsi="微软雅黑"/>
          <w:sz w:val="24"/>
        </w:rPr>
        <w:tab/>
      </w:r>
    </w:p>
    <w:p w14:paraId="3591A0C6" w14:textId="0FB9A23C" w:rsidR="009837E5" w:rsidRPr="00DD4BEB" w:rsidRDefault="00B105CB">
      <w:pPr>
        <w:pStyle w:val="1"/>
        <w:spacing w:line="360" w:lineRule="auto"/>
        <w:jc w:val="left"/>
        <w:rPr>
          <w:rFonts w:ascii="微软雅黑" w:eastAsia="微软雅黑" w:hAnsi="微软雅黑" w:cs="Times New Roman"/>
          <w:sz w:val="30"/>
          <w:szCs w:val="30"/>
        </w:rPr>
      </w:pPr>
      <w:bookmarkStart w:id="11" w:name="_Toc518417026"/>
      <w:bookmarkStart w:id="12" w:name="_Toc486405051"/>
      <w:bookmarkStart w:id="13" w:name="_Toc75444273"/>
      <w:r w:rsidRPr="00DD4BEB">
        <w:rPr>
          <w:rFonts w:ascii="微软雅黑" w:eastAsia="微软雅黑" w:hAnsi="微软雅黑" w:cs="Times New Roman"/>
          <w:sz w:val="30"/>
          <w:szCs w:val="30"/>
        </w:rPr>
        <w:t>1.</w:t>
      </w:r>
      <w:r w:rsidR="008748E3" w:rsidRPr="00DD4BEB">
        <w:rPr>
          <w:rFonts w:ascii="微软雅黑" w:eastAsia="微软雅黑" w:hAnsi="微软雅黑" w:cs="Times New Roman"/>
          <w:sz w:val="30"/>
          <w:szCs w:val="30"/>
        </w:rPr>
        <w:t>5</w:t>
      </w:r>
      <w:r w:rsidRPr="00DD4BEB">
        <w:rPr>
          <w:rFonts w:ascii="微软雅黑" w:eastAsia="微软雅黑" w:hAnsi="微软雅黑" w:cs="Times New Roman"/>
          <w:sz w:val="30"/>
          <w:szCs w:val="30"/>
        </w:rPr>
        <w:t>产品的范围</w:t>
      </w:r>
      <w:bookmarkEnd w:id="11"/>
      <w:bookmarkEnd w:id="12"/>
      <w:bookmarkEnd w:id="13"/>
    </w:p>
    <w:p w14:paraId="2ED18B65" w14:textId="77777777" w:rsidR="009837E5" w:rsidRPr="00DD4BEB" w:rsidRDefault="00B105CB">
      <w:pPr>
        <w:spacing w:line="360" w:lineRule="auto"/>
        <w:ind w:firstLineChars="200" w:firstLine="420"/>
        <w:rPr>
          <w:rFonts w:ascii="微软雅黑" w:eastAsia="微软雅黑" w:hAnsi="微软雅黑"/>
          <w:szCs w:val="21"/>
        </w:rPr>
      </w:pPr>
      <w:r w:rsidRPr="00DD4BEB">
        <w:rPr>
          <w:rFonts w:ascii="微软雅黑" w:eastAsia="微软雅黑" w:hAnsi="微软雅黑"/>
          <w:szCs w:val="21"/>
        </w:rPr>
        <w:t>本次开发工程在可行性分析阶段提供了《项目视图与范围文档》，具体的范围可以参考《项目视图与范围文档》，该文档中只进行简单的描述。</w:t>
      </w:r>
    </w:p>
    <w:p w14:paraId="37DD75C3" w14:textId="1F5153E8" w:rsidR="009837E5" w:rsidRPr="00DD4BEB" w:rsidRDefault="00B105CB">
      <w:pPr>
        <w:spacing w:line="360" w:lineRule="auto"/>
        <w:ind w:firstLineChars="200" w:firstLine="420"/>
        <w:rPr>
          <w:rFonts w:ascii="微软雅黑" w:eastAsia="微软雅黑" w:hAnsi="微软雅黑"/>
          <w:szCs w:val="21"/>
        </w:rPr>
      </w:pPr>
      <w:r w:rsidRPr="00DD4BEB">
        <w:rPr>
          <w:rFonts w:ascii="微软雅黑" w:eastAsia="微软雅黑" w:hAnsi="微软雅黑"/>
          <w:szCs w:val="21"/>
        </w:rPr>
        <w:t>用户范围包括了：</w:t>
      </w:r>
      <w:r w:rsidR="00213CC8" w:rsidRPr="00DD4BEB">
        <w:rPr>
          <w:rFonts w:ascii="微软雅黑" w:eastAsia="微软雅黑" w:hAnsi="微软雅黑"/>
          <w:szCs w:val="21"/>
        </w:rPr>
        <w:t>普通用户、系统管理员。</w:t>
      </w:r>
    </w:p>
    <w:p w14:paraId="45FB8C09" w14:textId="1DA211CA" w:rsidR="009837E5" w:rsidRPr="00DD4BEB" w:rsidRDefault="00B105CB">
      <w:pPr>
        <w:spacing w:line="360" w:lineRule="auto"/>
        <w:ind w:firstLineChars="200" w:firstLine="420"/>
        <w:rPr>
          <w:rFonts w:ascii="微软雅黑" w:eastAsia="微软雅黑" w:hAnsi="微软雅黑"/>
          <w:szCs w:val="21"/>
        </w:rPr>
      </w:pPr>
      <w:r w:rsidRPr="00DD4BEB">
        <w:rPr>
          <w:rFonts w:ascii="微软雅黑" w:eastAsia="微软雅黑" w:hAnsi="微软雅黑"/>
          <w:szCs w:val="21"/>
        </w:rPr>
        <w:t>该项目的功能范围如下：</w:t>
      </w:r>
    </w:p>
    <w:p w14:paraId="5CF2F096" w14:textId="74D76CC5" w:rsidR="00213CC8" w:rsidRPr="00DD4BEB" w:rsidRDefault="00213CC8" w:rsidP="007C5E1F">
      <w:pPr>
        <w:pStyle w:val="aa"/>
        <w:numPr>
          <w:ilvl w:val="0"/>
          <w:numId w:val="28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DD4BEB">
        <w:rPr>
          <w:rFonts w:ascii="微软雅黑" w:eastAsia="微软雅黑" w:hAnsi="微软雅黑"/>
          <w:szCs w:val="21"/>
        </w:rPr>
        <w:t>登录权限管理：用户</w:t>
      </w:r>
      <w:r w:rsidR="00582757" w:rsidRPr="00DD4BEB">
        <w:rPr>
          <w:rFonts w:ascii="微软雅黑" w:eastAsia="微软雅黑" w:hAnsi="微软雅黑"/>
          <w:szCs w:val="21"/>
        </w:rPr>
        <w:t>/管理员</w:t>
      </w:r>
      <w:r w:rsidRPr="00DD4BEB">
        <w:rPr>
          <w:rFonts w:ascii="微软雅黑" w:eastAsia="微软雅黑" w:hAnsi="微软雅黑"/>
          <w:szCs w:val="21"/>
        </w:rPr>
        <w:t>登录后即可以参与使用系统功能，登陆管理方面，用户和管理员统一使用账户和密码进行登录，登录成功后具有退出登陆的功能。</w:t>
      </w:r>
    </w:p>
    <w:p w14:paraId="7D2E064E" w14:textId="5BDD53F3" w:rsidR="004E301E" w:rsidRPr="00817ED3" w:rsidRDefault="00213CC8" w:rsidP="00817ED3">
      <w:pPr>
        <w:pStyle w:val="aa"/>
        <w:numPr>
          <w:ilvl w:val="0"/>
          <w:numId w:val="28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commentRangeStart w:id="14"/>
      <w:r w:rsidRPr="00DD4BEB">
        <w:rPr>
          <w:rFonts w:ascii="微软雅黑" w:eastAsia="微软雅黑" w:hAnsi="微软雅黑"/>
          <w:szCs w:val="21"/>
        </w:rPr>
        <w:t>系统管理：</w:t>
      </w:r>
      <w:r w:rsidR="004E301E">
        <w:rPr>
          <w:rFonts w:ascii="微软雅黑" w:eastAsia="微软雅黑" w:hAnsi="微软雅黑"/>
          <w:szCs w:val="21"/>
        </w:rPr>
        <w:t xml:space="preserve"> </w:t>
      </w:r>
      <w:r w:rsidR="00817ED3">
        <w:rPr>
          <w:rFonts w:ascii="微软雅黑" w:eastAsia="微软雅黑" w:hAnsi="微软雅黑" w:hint="eastAsia"/>
          <w:szCs w:val="21"/>
        </w:rPr>
        <w:t>在系统管理中</w:t>
      </w:r>
      <w:r w:rsidR="004E301E" w:rsidRPr="004E301E">
        <w:rPr>
          <w:rFonts w:ascii="微软雅黑" w:eastAsia="微软雅黑" w:hAnsi="微软雅黑" w:hint="eastAsia"/>
          <w:szCs w:val="21"/>
        </w:rPr>
        <w:t>管理员分为普通管理员和超级管理员</w:t>
      </w:r>
      <w:r w:rsidR="004E301E">
        <w:rPr>
          <w:rFonts w:ascii="微软雅黑" w:eastAsia="微软雅黑" w:hAnsi="微软雅黑" w:hint="eastAsia"/>
          <w:szCs w:val="21"/>
        </w:rPr>
        <w:t>。普通</w:t>
      </w:r>
      <w:r w:rsidR="004E301E" w:rsidRPr="004E301E">
        <w:rPr>
          <w:rFonts w:ascii="微软雅黑" w:eastAsia="微软雅黑" w:hAnsi="微软雅黑"/>
          <w:szCs w:val="21"/>
        </w:rPr>
        <w:t>管理员可以</w:t>
      </w:r>
      <w:r w:rsidR="004E301E">
        <w:rPr>
          <w:rFonts w:ascii="微软雅黑" w:eastAsia="微软雅黑" w:hAnsi="微软雅黑" w:hint="eastAsia"/>
          <w:szCs w:val="21"/>
        </w:rPr>
        <w:t>像</w:t>
      </w:r>
      <w:r w:rsidR="004E301E" w:rsidRPr="004E301E">
        <w:rPr>
          <w:rFonts w:ascii="微软雅黑" w:eastAsia="微软雅黑" w:hAnsi="微软雅黑"/>
          <w:szCs w:val="21"/>
        </w:rPr>
        <w:t>普通用户</w:t>
      </w:r>
      <w:r w:rsidR="004E301E">
        <w:rPr>
          <w:rFonts w:ascii="微软雅黑" w:eastAsia="微软雅黑" w:hAnsi="微软雅黑" w:hint="eastAsia"/>
          <w:szCs w:val="21"/>
        </w:rPr>
        <w:t>一样</w:t>
      </w:r>
      <w:r w:rsidR="004E301E" w:rsidRPr="004E301E">
        <w:rPr>
          <w:rFonts w:ascii="微软雅黑" w:eastAsia="微软雅黑" w:hAnsi="微软雅黑"/>
          <w:szCs w:val="21"/>
        </w:rPr>
        <w:t>更改自身账户的基本信息，修改自身账户密码。管理员拥有对企业资产进行录入的权限，可以按照申请时间顺序查看并审批资产领用申请，可以查看资产列表及单独资产的领用情况、领用历史，可以查看用户的信息及其领用情况，具有结束申请结束领用的权限。</w:t>
      </w:r>
      <w:r w:rsidR="004E301E" w:rsidRPr="00817ED3">
        <w:rPr>
          <w:rFonts w:ascii="微软雅黑" w:eastAsia="微软雅黑" w:hAnsi="微软雅黑" w:hint="eastAsia"/>
          <w:szCs w:val="21"/>
        </w:rPr>
        <w:t>超级管理员</w:t>
      </w:r>
      <w:r w:rsidR="00817ED3">
        <w:rPr>
          <w:rFonts w:ascii="微软雅黑" w:eastAsia="微软雅黑" w:hAnsi="微软雅黑" w:hint="eastAsia"/>
          <w:szCs w:val="21"/>
        </w:rPr>
        <w:t>具有普通管理员的任何权限，且能够</w:t>
      </w:r>
      <w:r w:rsidR="004E301E" w:rsidRPr="00817ED3">
        <w:rPr>
          <w:rFonts w:ascii="微软雅黑" w:eastAsia="微软雅黑" w:hAnsi="微软雅黑" w:hint="eastAsia"/>
          <w:szCs w:val="21"/>
        </w:rPr>
        <w:t>增加、更改、删除其余</w:t>
      </w:r>
      <w:r w:rsidR="00817ED3">
        <w:rPr>
          <w:rFonts w:ascii="微软雅黑" w:eastAsia="微软雅黑" w:hAnsi="微软雅黑" w:hint="eastAsia"/>
          <w:szCs w:val="21"/>
        </w:rPr>
        <w:t>普通</w:t>
      </w:r>
      <w:r w:rsidR="004E301E" w:rsidRPr="00817ED3">
        <w:rPr>
          <w:rFonts w:ascii="微软雅黑" w:eastAsia="微软雅黑" w:hAnsi="微软雅黑" w:hint="eastAsia"/>
          <w:szCs w:val="21"/>
        </w:rPr>
        <w:t>管理员</w:t>
      </w:r>
      <w:r w:rsidR="00817ED3">
        <w:rPr>
          <w:rFonts w:ascii="微软雅黑" w:eastAsia="微软雅黑" w:hAnsi="微软雅黑" w:hint="eastAsia"/>
          <w:szCs w:val="21"/>
        </w:rPr>
        <w:t>的</w:t>
      </w:r>
      <w:r w:rsidR="004E301E" w:rsidRPr="00817ED3">
        <w:rPr>
          <w:rFonts w:ascii="微软雅黑" w:eastAsia="微软雅黑" w:hAnsi="微软雅黑" w:hint="eastAsia"/>
          <w:szCs w:val="21"/>
        </w:rPr>
        <w:t>账户</w:t>
      </w:r>
      <w:r w:rsidR="00817ED3">
        <w:rPr>
          <w:rFonts w:ascii="微软雅黑" w:eastAsia="微软雅黑" w:hAnsi="微软雅黑" w:hint="eastAsia"/>
          <w:szCs w:val="21"/>
        </w:rPr>
        <w:t>。</w:t>
      </w:r>
    </w:p>
    <w:p w14:paraId="7CCFE3F2" w14:textId="47042EED" w:rsidR="00AE69BF" w:rsidRPr="00DD4BEB" w:rsidRDefault="00AE69BF" w:rsidP="007C5E1F">
      <w:pPr>
        <w:pStyle w:val="aa"/>
        <w:numPr>
          <w:ilvl w:val="0"/>
          <w:numId w:val="28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DD4BEB">
        <w:rPr>
          <w:rFonts w:ascii="微软雅黑" w:eastAsia="微软雅黑" w:hAnsi="微软雅黑"/>
          <w:szCs w:val="21"/>
        </w:rPr>
        <w:lastRenderedPageBreak/>
        <w:t>普通用户管理：</w:t>
      </w:r>
      <w:r w:rsidR="00817ED3">
        <w:rPr>
          <w:rFonts w:ascii="微软雅黑" w:eastAsia="微软雅黑" w:hAnsi="微软雅黑" w:hint="eastAsia"/>
          <w:szCs w:val="21"/>
        </w:rPr>
        <w:t>普通</w:t>
      </w:r>
      <w:r w:rsidRPr="00DD4BEB">
        <w:rPr>
          <w:rFonts w:ascii="微软雅黑" w:eastAsia="微软雅黑" w:hAnsi="微软雅黑"/>
          <w:szCs w:val="21"/>
        </w:rPr>
        <w:t>管理员可以增加、删除、查看系统用户账号，可以修改其基本信息，也具有锁定特定用户账户的功能权限。</w:t>
      </w:r>
      <w:commentRangeEnd w:id="14"/>
      <w:r w:rsidR="00754D5A" w:rsidRPr="00DD4BEB">
        <w:rPr>
          <w:rStyle w:val="ad"/>
          <w:rFonts w:ascii="微软雅黑" w:eastAsia="微软雅黑" w:hAnsi="微软雅黑"/>
        </w:rPr>
        <w:commentReference w:id="14"/>
      </w:r>
      <w:r w:rsidR="00817ED3">
        <w:rPr>
          <w:rFonts w:ascii="微软雅黑" w:eastAsia="微软雅黑" w:hAnsi="微软雅黑" w:hint="eastAsia"/>
          <w:szCs w:val="21"/>
        </w:rPr>
        <w:t>超级管理员与普通管理员在普通用户管理模块具备的权限相同。</w:t>
      </w:r>
    </w:p>
    <w:p w14:paraId="3F89C5BE" w14:textId="5B3B2F65" w:rsidR="00AE69BF" w:rsidRPr="00DD4BEB" w:rsidRDefault="00DE223A" w:rsidP="007C5E1F">
      <w:pPr>
        <w:pStyle w:val="aa"/>
        <w:numPr>
          <w:ilvl w:val="0"/>
          <w:numId w:val="28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DD4BEB">
        <w:rPr>
          <w:rFonts w:ascii="微软雅黑" w:eastAsia="微软雅黑" w:hAnsi="微软雅黑"/>
          <w:szCs w:val="21"/>
        </w:rPr>
        <w:t>用户</w:t>
      </w:r>
      <w:r w:rsidR="00C153EB" w:rsidRPr="00DD4BEB">
        <w:rPr>
          <w:rFonts w:ascii="微软雅黑" w:eastAsia="微软雅黑" w:hAnsi="微软雅黑"/>
          <w:szCs w:val="21"/>
        </w:rPr>
        <w:t>领用</w:t>
      </w:r>
      <w:r w:rsidR="00AE69BF" w:rsidRPr="00DD4BEB">
        <w:rPr>
          <w:rFonts w:ascii="微软雅黑" w:eastAsia="微软雅黑" w:hAnsi="微软雅黑"/>
          <w:szCs w:val="21"/>
        </w:rPr>
        <w:t>资产：用户可以浏览可领用的资产列表，对于资产可以发起领用申请并确定领用单，可以查看领用单审批状态和领用单历史记录，</w:t>
      </w:r>
      <w:r w:rsidR="006E385A" w:rsidRPr="00DD4BEB">
        <w:rPr>
          <w:rFonts w:ascii="微软雅黑" w:eastAsia="微软雅黑" w:hAnsi="微软雅黑"/>
          <w:szCs w:val="21"/>
        </w:rPr>
        <w:t>对于资产的详细信息具有查看的功能权限。</w:t>
      </w:r>
    </w:p>
    <w:p w14:paraId="06E71687" w14:textId="6D0A8480" w:rsidR="009837E5" w:rsidRPr="00DD4BEB" w:rsidRDefault="00B105CB">
      <w:pPr>
        <w:pStyle w:val="1"/>
        <w:spacing w:line="360" w:lineRule="auto"/>
        <w:jc w:val="left"/>
        <w:rPr>
          <w:rFonts w:ascii="微软雅黑" w:eastAsia="微软雅黑" w:hAnsi="微软雅黑" w:cs="Times New Roman"/>
          <w:sz w:val="30"/>
          <w:szCs w:val="30"/>
        </w:rPr>
      </w:pPr>
      <w:bookmarkStart w:id="15" w:name="_Toc486405052"/>
      <w:bookmarkStart w:id="16" w:name="_Toc518417027"/>
      <w:bookmarkStart w:id="17" w:name="_Toc75444274"/>
      <w:r w:rsidRPr="00DD4BEB">
        <w:rPr>
          <w:rFonts w:ascii="微软雅黑" w:eastAsia="微软雅黑" w:hAnsi="微软雅黑" w:cs="Times New Roman"/>
          <w:sz w:val="30"/>
          <w:szCs w:val="30"/>
        </w:rPr>
        <w:t>1.</w:t>
      </w:r>
      <w:r w:rsidR="008748E3" w:rsidRPr="00DD4BEB">
        <w:rPr>
          <w:rFonts w:ascii="微软雅黑" w:eastAsia="微软雅黑" w:hAnsi="微软雅黑" w:cs="Times New Roman"/>
          <w:sz w:val="30"/>
          <w:szCs w:val="30"/>
        </w:rPr>
        <w:t>6</w:t>
      </w:r>
      <w:r w:rsidRPr="00DD4BEB">
        <w:rPr>
          <w:rFonts w:ascii="微软雅黑" w:eastAsia="微软雅黑" w:hAnsi="微软雅黑" w:cs="Times New Roman"/>
          <w:sz w:val="30"/>
          <w:szCs w:val="30"/>
        </w:rPr>
        <w:t>参考文献</w:t>
      </w:r>
      <w:bookmarkEnd w:id="15"/>
      <w:bookmarkEnd w:id="16"/>
      <w:bookmarkEnd w:id="17"/>
    </w:p>
    <w:p w14:paraId="6A57E579" w14:textId="17FC5C57" w:rsidR="009837E5" w:rsidRPr="00DD4BEB" w:rsidRDefault="00B105CB">
      <w:pPr>
        <w:spacing w:line="360" w:lineRule="auto"/>
        <w:ind w:firstLine="420"/>
        <w:rPr>
          <w:rFonts w:ascii="微软雅黑" w:eastAsia="微软雅黑" w:hAnsi="微软雅黑"/>
          <w:szCs w:val="21"/>
        </w:rPr>
      </w:pPr>
      <w:r w:rsidRPr="00DD4BEB">
        <w:rPr>
          <w:rFonts w:ascii="微软雅黑" w:eastAsia="微软雅黑" w:hAnsi="微软雅黑"/>
          <w:szCs w:val="21"/>
        </w:rPr>
        <w:t>[1] 刘先锋,数据库系统原理与应用.武汉：华中科技大学出版社，2012</w:t>
      </w:r>
      <w:r w:rsidR="00B74256" w:rsidRPr="00DD4BEB">
        <w:rPr>
          <w:rFonts w:ascii="微软雅黑" w:eastAsia="微软雅黑" w:hAnsi="微软雅黑"/>
          <w:szCs w:val="21"/>
        </w:rPr>
        <w:t>；</w:t>
      </w:r>
      <w:r w:rsidRPr="00DD4BEB">
        <w:rPr>
          <w:rFonts w:ascii="微软雅黑" w:eastAsia="微软雅黑" w:hAnsi="微软雅黑"/>
          <w:szCs w:val="21"/>
        </w:rPr>
        <w:t> </w:t>
      </w:r>
    </w:p>
    <w:p w14:paraId="490B4825" w14:textId="7CEB45FE" w:rsidR="009837E5" w:rsidRPr="00DD4BEB" w:rsidRDefault="00B105CB">
      <w:pPr>
        <w:spacing w:line="360" w:lineRule="auto"/>
        <w:ind w:firstLine="420"/>
        <w:rPr>
          <w:rFonts w:ascii="微软雅黑" w:eastAsia="微软雅黑" w:hAnsi="微软雅黑"/>
          <w:szCs w:val="21"/>
        </w:rPr>
      </w:pPr>
      <w:r w:rsidRPr="00DD4BEB">
        <w:rPr>
          <w:rFonts w:ascii="微软雅黑" w:eastAsia="微软雅黑" w:hAnsi="微软雅黑"/>
          <w:szCs w:val="21"/>
        </w:rPr>
        <w:t>[2] 谢希仁,计算机网络（第五版）.北京：电子工业出版社，2012</w:t>
      </w:r>
      <w:r w:rsidR="00B74256" w:rsidRPr="00DD4BEB">
        <w:rPr>
          <w:rFonts w:ascii="微软雅黑" w:eastAsia="微软雅黑" w:hAnsi="微软雅黑"/>
          <w:szCs w:val="21"/>
        </w:rPr>
        <w:t>；</w:t>
      </w:r>
    </w:p>
    <w:p w14:paraId="50DB9094" w14:textId="7F630BBD" w:rsidR="009837E5" w:rsidRPr="00DD4BEB" w:rsidRDefault="00B105CB">
      <w:pPr>
        <w:spacing w:line="360" w:lineRule="auto"/>
        <w:ind w:firstLine="420"/>
        <w:rPr>
          <w:rFonts w:ascii="微软雅黑" w:eastAsia="微软雅黑" w:hAnsi="微软雅黑"/>
          <w:szCs w:val="21"/>
        </w:rPr>
      </w:pPr>
      <w:r w:rsidRPr="00DD4BEB">
        <w:rPr>
          <w:rFonts w:ascii="微软雅黑" w:eastAsia="微软雅黑" w:hAnsi="微软雅黑"/>
          <w:szCs w:val="21"/>
        </w:rPr>
        <w:t>[3] 软件详细设计教程.西安：西安电子科技大学出版社，2010</w:t>
      </w:r>
      <w:r w:rsidR="00B74256" w:rsidRPr="00DD4BEB">
        <w:rPr>
          <w:rFonts w:ascii="微软雅黑" w:eastAsia="微软雅黑" w:hAnsi="微软雅黑"/>
          <w:szCs w:val="21"/>
        </w:rPr>
        <w:t>；</w:t>
      </w:r>
    </w:p>
    <w:p w14:paraId="12464F24" w14:textId="0D1D739A" w:rsidR="009837E5" w:rsidRPr="00DD4BEB" w:rsidRDefault="00B105CB">
      <w:pPr>
        <w:spacing w:line="360" w:lineRule="auto"/>
        <w:ind w:firstLine="420"/>
        <w:rPr>
          <w:rFonts w:ascii="微软雅黑" w:eastAsia="微软雅黑" w:hAnsi="微软雅黑"/>
          <w:szCs w:val="21"/>
        </w:rPr>
      </w:pPr>
      <w:r w:rsidRPr="00DD4BEB">
        <w:rPr>
          <w:rFonts w:ascii="微软雅黑" w:eastAsia="微软雅黑" w:hAnsi="微软雅黑"/>
          <w:szCs w:val="21"/>
        </w:rPr>
        <w:t>[4] 软件需求（第二版）.北京：清华大学出版社，2004</w:t>
      </w:r>
      <w:r w:rsidR="00B74256" w:rsidRPr="00DD4BEB">
        <w:rPr>
          <w:rFonts w:ascii="微软雅黑" w:eastAsia="微软雅黑" w:hAnsi="微软雅黑"/>
          <w:szCs w:val="21"/>
        </w:rPr>
        <w:t>。</w:t>
      </w:r>
    </w:p>
    <w:p w14:paraId="2E56D598" w14:textId="77777777" w:rsidR="009837E5" w:rsidRPr="00DD4BEB" w:rsidRDefault="009837E5">
      <w:pPr>
        <w:spacing w:line="360" w:lineRule="auto"/>
        <w:ind w:firstLine="420"/>
        <w:rPr>
          <w:rFonts w:ascii="微软雅黑" w:eastAsia="微软雅黑" w:hAnsi="微软雅黑"/>
        </w:rPr>
      </w:pPr>
    </w:p>
    <w:p w14:paraId="544D06ED" w14:textId="77777777" w:rsidR="009837E5" w:rsidRPr="00DD4BEB" w:rsidRDefault="00B105CB">
      <w:pPr>
        <w:pStyle w:val="a8"/>
        <w:spacing w:line="360" w:lineRule="auto"/>
        <w:jc w:val="left"/>
        <w:rPr>
          <w:rFonts w:ascii="微软雅黑" w:eastAsia="微软雅黑" w:hAnsi="微软雅黑" w:cs="Times New Roman"/>
          <w:sz w:val="36"/>
          <w:szCs w:val="36"/>
        </w:rPr>
      </w:pPr>
      <w:bookmarkStart w:id="18" w:name="_Toc486405053"/>
      <w:bookmarkStart w:id="19" w:name="_Toc518417028"/>
      <w:bookmarkStart w:id="20" w:name="_Toc75444275"/>
      <w:r w:rsidRPr="00DD4BEB">
        <w:rPr>
          <w:rFonts w:ascii="微软雅黑" w:eastAsia="微软雅黑" w:hAnsi="微软雅黑" w:cs="Times New Roman"/>
          <w:sz w:val="36"/>
          <w:szCs w:val="36"/>
        </w:rPr>
        <w:t>2. 综合描述</w:t>
      </w:r>
      <w:bookmarkEnd w:id="18"/>
      <w:bookmarkEnd w:id="19"/>
      <w:bookmarkEnd w:id="20"/>
    </w:p>
    <w:p w14:paraId="34E2208C" w14:textId="54CC4F0D" w:rsidR="009837E5" w:rsidRPr="00DD4BEB" w:rsidRDefault="006E385A">
      <w:pPr>
        <w:spacing w:line="360" w:lineRule="auto"/>
        <w:ind w:firstLineChars="200" w:firstLine="420"/>
        <w:rPr>
          <w:rFonts w:ascii="微软雅黑" w:eastAsia="微软雅黑" w:hAnsi="微软雅黑"/>
          <w:szCs w:val="21"/>
        </w:rPr>
      </w:pPr>
      <w:r w:rsidRPr="00DD4BEB">
        <w:rPr>
          <w:rFonts w:ascii="微软雅黑" w:eastAsia="微软雅黑" w:hAnsi="微软雅黑"/>
          <w:szCs w:val="21"/>
        </w:rPr>
        <w:t>本软件系统用于企业日常的资产管理流程，完成资产登记、使用、审批、归还等一系列完整业务流程，旨在通过建立web系统，自动化企业资产管理过程。</w:t>
      </w:r>
    </w:p>
    <w:p w14:paraId="62075B12" w14:textId="77777777" w:rsidR="009837E5" w:rsidRPr="00DD4BEB" w:rsidRDefault="00B105CB">
      <w:pPr>
        <w:pStyle w:val="1"/>
        <w:spacing w:line="360" w:lineRule="auto"/>
        <w:jc w:val="left"/>
        <w:rPr>
          <w:rFonts w:ascii="微软雅黑" w:eastAsia="微软雅黑" w:hAnsi="微软雅黑" w:cs="Times New Roman"/>
          <w:sz w:val="30"/>
          <w:szCs w:val="30"/>
        </w:rPr>
      </w:pPr>
      <w:bookmarkStart w:id="21" w:name="_Toc486405054"/>
      <w:bookmarkStart w:id="22" w:name="_Toc518417029"/>
      <w:bookmarkStart w:id="23" w:name="_Toc75444276"/>
      <w:r w:rsidRPr="00DD4BEB">
        <w:rPr>
          <w:rFonts w:ascii="微软雅黑" w:eastAsia="微软雅黑" w:hAnsi="微软雅黑" w:cs="Times New Roman"/>
          <w:sz w:val="30"/>
          <w:szCs w:val="30"/>
        </w:rPr>
        <w:t>2.1 产品的前景</w:t>
      </w:r>
      <w:bookmarkEnd w:id="21"/>
      <w:bookmarkEnd w:id="22"/>
      <w:bookmarkEnd w:id="23"/>
    </w:p>
    <w:p w14:paraId="0D52DDD0" w14:textId="5CD30E5A" w:rsidR="009837E5" w:rsidRPr="00DD4BEB" w:rsidRDefault="002132B2" w:rsidP="002132B2">
      <w:pPr>
        <w:spacing w:line="360" w:lineRule="auto"/>
        <w:ind w:firstLineChars="200" w:firstLine="420"/>
        <w:rPr>
          <w:rFonts w:ascii="微软雅黑" w:eastAsia="微软雅黑" w:hAnsi="微软雅黑"/>
          <w:szCs w:val="21"/>
        </w:rPr>
      </w:pPr>
      <w:r w:rsidRPr="00DD4BEB">
        <w:rPr>
          <w:rFonts w:ascii="微软雅黑" w:eastAsia="微软雅黑" w:hAnsi="微软雅黑"/>
          <w:szCs w:val="21"/>
        </w:rPr>
        <w:t>随着软件开发技术的日益成熟，日常生活越来越离不开能够更简便管理事物的软件。企业资产管理系统为企业提供了一个高效简洁的资产管理平台，使得企业对于企业资产资源的调动更加清晰明了，以高效的计算机软件替代了手动记录资产去向及使用情况，以数据库的</w:t>
      </w:r>
      <w:r w:rsidRPr="00DD4BEB">
        <w:rPr>
          <w:rFonts w:ascii="微软雅黑" w:eastAsia="微软雅黑" w:hAnsi="微软雅黑"/>
          <w:szCs w:val="21"/>
        </w:rPr>
        <w:lastRenderedPageBreak/>
        <w:t>形式更好的对资产信息进行保存。</w:t>
      </w:r>
    </w:p>
    <w:p w14:paraId="3F1435C0" w14:textId="77777777" w:rsidR="009837E5" w:rsidRPr="00DD4BEB" w:rsidRDefault="00B105CB">
      <w:pPr>
        <w:pStyle w:val="1"/>
        <w:spacing w:line="360" w:lineRule="auto"/>
        <w:jc w:val="left"/>
        <w:rPr>
          <w:rFonts w:ascii="微软雅黑" w:eastAsia="微软雅黑" w:hAnsi="微软雅黑" w:cs="Times New Roman"/>
          <w:sz w:val="30"/>
          <w:szCs w:val="30"/>
        </w:rPr>
      </w:pPr>
      <w:bookmarkStart w:id="24" w:name="_Toc518417030"/>
      <w:bookmarkStart w:id="25" w:name="_Toc486405055"/>
      <w:bookmarkStart w:id="26" w:name="_Toc75444277"/>
      <w:r w:rsidRPr="00DD4BEB">
        <w:rPr>
          <w:rFonts w:ascii="微软雅黑" w:eastAsia="微软雅黑" w:hAnsi="微软雅黑" w:cs="Times New Roman"/>
          <w:sz w:val="30"/>
          <w:szCs w:val="30"/>
        </w:rPr>
        <w:t>2.2 产品的功能</w:t>
      </w:r>
      <w:bookmarkEnd w:id="24"/>
      <w:bookmarkEnd w:id="25"/>
      <w:bookmarkEnd w:id="26"/>
    </w:p>
    <w:p w14:paraId="240310B8" w14:textId="641F0633" w:rsidR="009837E5" w:rsidRPr="00DD4BEB" w:rsidRDefault="002132B2">
      <w:pPr>
        <w:spacing w:line="360" w:lineRule="auto"/>
        <w:ind w:firstLineChars="200" w:firstLine="420"/>
        <w:rPr>
          <w:rFonts w:ascii="微软雅黑" w:eastAsia="微软雅黑" w:hAnsi="微软雅黑"/>
          <w:szCs w:val="21"/>
        </w:rPr>
      </w:pPr>
      <w:r w:rsidRPr="00DD4BEB">
        <w:rPr>
          <w:rFonts w:ascii="微软雅黑" w:eastAsia="微软雅黑" w:hAnsi="微软雅黑"/>
          <w:szCs w:val="21"/>
        </w:rPr>
        <w:t>企业资产管理系统是企业资产信息管理及查询的辅助工具。普通用户能够快速的对企业资产进行申领。通过本产品，资产管理系统能够对企业固定资产等资源进行高效快速的调配安排，对固有资产的使用去向进行实时更新和高效管控，是最大限度为各类用户提供最实时便捷的企业资产管理辅助软件。</w:t>
      </w:r>
    </w:p>
    <w:p w14:paraId="24A528E7" w14:textId="77777777" w:rsidR="009837E5" w:rsidRPr="00DD4BEB" w:rsidRDefault="00B105CB">
      <w:pPr>
        <w:pStyle w:val="1"/>
        <w:spacing w:line="360" w:lineRule="auto"/>
        <w:jc w:val="left"/>
        <w:rPr>
          <w:del w:id="27" w:author="祝歆韵" w:date="2017-07-03T01:54:00Z"/>
          <w:rFonts w:ascii="微软雅黑" w:eastAsia="微软雅黑" w:hAnsi="微软雅黑" w:cs="Times New Roman"/>
          <w:b w:val="0"/>
          <w:bCs w:val="0"/>
          <w:sz w:val="30"/>
          <w:szCs w:val="30"/>
        </w:rPr>
      </w:pPr>
      <w:bookmarkStart w:id="28" w:name="_Toc518417031"/>
      <w:r w:rsidRPr="00DD4BEB">
        <w:rPr>
          <w:rFonts w:ascii="微软雅黑" w:eastAsia="微软雅黑" w:hAnsi="微软雅黑" w:cs="Times New Roman"/>
          <w:b w:val="0"/>
          <w:bCs w:val="0"/>
          <w:sz w:val="30"/>
          <w:szCs w:val="30"/>
        </w:rPr>
        <w:t>2.3 用户类和特征</w:t>
      </w:r>
      <w:bookmarkEnd w:id="28"/>
    </w:p>
    <w:tbl>
      <w:tblPr>
        <w:tblW w:w="8522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7393"/>
      </w:tblGrid>
      <w:tr w:rsidR="009837E5" w:rsidRPr="00DD4BEB" w14:paraId="765A6D8F" w14:textId="77777777" w:rsidTr="00DD4BEB">
        <w:tc>
          <w:tcPr>
            <w:tcW w:w="112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6F1EF963" w14:textId="77777777" w:rsidR="009837E5" w:rsidRPr="00DD4BEB" w:rsidRDefault="00B105CB">
            <w:pPr>
              <w:spacing w:line="360" w:lineRule="auto"/>
              <w:jc w:val="left"/>
              <w:rPr>
                <w:rFonts w:ascii="微软雅黑" w:eastAsia="微软雅黑" w:hAnsi="微软雅黑"/>
                <w:b/>
                <w:bCs/>
                <w:color w:val="FFFFFF"/>
                <w:sz w:val="30"/>
                <w:szCs w:val="30"/>
              </w:rPr>
            </w:pPr>
            <w:r w:rsidRPr="00DD4BEB">
              <w:rPr>
                <w:rFonts w:ascii="微软雅黑" w:eastAsia="微软雅黑" w:hAnsi="微软雅黑"/>
                <w:b/>
                <w:bCs/>
                <w:color w:val="FFFFFF"/>
                <w:sz w:val="30"/>
                <w:szCs w:val="30"/>
              </w:rPr>
              <w:t>用户类</w:t>
            </w:r>
          </w:p>
        </w:tc>
        <w:tc>
          <w:tcPr>
            <w:tcW w:w="7393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12523225" w14:textId="77777777" w:rsidR="009837E5" w:rsidRPr="00DD4BEB" w:rsidRDefault="00B105C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color w:val="FFFFFF"/>
                <w:sz w:val="30"/>
                <w:szCs w:val="30"/>
              </w:rPr>
            </w:pPr>
            <w:r w:rsidRPr="00DD4BEB">
              <w:rPr>
                <w:rFonts w:ascii="微软雅黑" w:eastAsia="微软雅黑" w:hAnsi="微软雅黑"/>
                <w:b/>
                <w:bCs/>
                <w:color w:val="FFFFFF"/>
                <w:sz w:val="30"/>
                <w:szCs w:val="30"/>
              </w:rPr>
              <w:t>特征</w:t>
            </w:r>
          </w:p>
        </w:tc>
      </w:tr>
      <w:tr w:rsidR="009837E5" w:rsidRPr="00DD4BEB" w14:paraId="5799DEC3" w14:textId="77777777" w:rsidTr="00DD4BEB">
        <w:tc>
          <w:tcPr>
            <w:tcW w:w="1129" w:type="dxa"/>
            <w:shd w:val="clear" w:color="auto" w:fill="D9E2F3"/>
          </w:tcPr>
          <w:p w14:paraId="062A0907" w14:textId="2C9165B0" w:rsidR="009837E5" w:rsidRPr="0010272A" w:rsidRDefault="00B105CB">
            <w:pPr>
              <w:spacing w:line="36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bookmarkStart w:id="29" w:name="OLE_LINK13" w:colFirst="1" w:colLast="1"/>
            <w:bookmarkStart w:id="30" w:name="OLE_LINK14" w:colFirst="1" w:colLast="1"/>
            <w:bookmarkStart w:id="31" w:name="_Hlk486347436"/>
            <w:r w:rsidRPr="0010272A">
              <w:rPr>
                <w:rFonts w:ascii="微软雅黑" w:eastAsia="微软雅黑" w:hAnsi="微软雅黑"/>
                <w:b/>
                <w:bCs/>
                <w:szCs w:val="21"/>
              </w:rPr>
              <w:t>普通用户</w:t>
            </w:r>
          </w:p>
        </w:tc>
        <w:tc>
          <w:tcPr>
            <w:tcW w:w="7393" w:type="dxa"/>
            <w:shd w:val="clear" w:color="auto" w:fill="D9E2F3"/>
          </w:tcPr>
          <w:p w14:paraId="15A9119C" w14:textId="19FBAF19" w:rsidR="009837E5" w:rsidRPr="0010272A" w:rsidRDefault="00B105CB" w:rsidP="007C5E1F">
            <w:pPr>
              <w:numPr>
                <w:ilvl w:val="0"/>
                <w:numId w:val="2"/>
              </w:num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10272A">
              <w:rPr>
                <w:rFonts w:ascii="微软雅黑" w:eastAsia="微软雅黑" w:hAnsi="微软雅黑"/>
                <w:szCs w:val="21"/>
              </w:rPr>
              <w:t>普通用户是</w:t>
            </w:r>
            <w:r w:rsidR="00081C53" w:rsidRPr="0010272A">
              <w:rPr>
                <w:rFonts w:ascii="微软雅黑" w:eastAsia="微软雅黑" w:hAnsi="微软雅黑"/>
                <w:szCs w:val="21"/>
              </w:rPr>
              <w:t>企业资产管理系统</w:t>
            </w:r>
            <w:r w:rsidRPr="0010272A">
              <w:rPr>
                <w:rFonts w:ascii="微软雅黑" w:eastAsia="微软雅黑" w:hAnsi="微软雅黑"/>
                <w:szCs w:val="21"/>
              </w:rPr>
              <w:t>的主要使用者；</w:t>
            </w:r>
          </w:p>
          <w:p w14:paraId="12154CC4" w14:textId="0624B975" w:rsidR="009837E5" w:rsidRPr="0010272A" w:rsidRDefault="00081C53" w:rsidP="007C5E1F">
            <w:pPr>
              <w:numPr>
                <w:ilvl w:val="0"/>
                <w:numId w:val="2"/>
              </w:num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10272A">
              <w:rPr>
                <w:rFonts w:ascii="微软雅黑" w:eastAsia="微软雅黑" w:hAnsi="微软雅黑"/>
                <w:szCs w:val="21"/>
              </w:rPr>
              <w:t>普通用户</w:t>
            </w:r>
            <w:r w:rsidR="00B105CB" w:rsidRPr="0010272A">
              <w:rPr>
                <w:rFonts w:ascii="微软雅黑" w:eastAsia="微软雅黑" w:hAnsi="微软雅黑"/>
                <w:szCs w:val="21"/>
              </w:rPr>
              <w:t>的数量非常多，</w:t>
            </w:r>
            <w:r w:rsidRPr="0010272A">
              <w:rPr>
                <w:rFonts w:ascii="微软雅黑" w:eastAsia="微软雅黑" w:hAnsi="微软雅黑"/>
                <w:szCs w:val="21"/>
              </w:rPr>
              <w:t>几乎</w:t>
            </w:r>
            <w:r w:rsidR="00B105CB" w:rsidRPr="0010272A">
              <w:rPr>
                <w:rFonts w:ascii="微软雅黑" w:eastAsia="微软雅黑" w:hAnsi="微软雅黑"/>
                <w:szCs w:val="21"/>
              </w:rPr>
              <w:t>每个</w:t>
            </w:r>
            <w:r w:rsidRPr="0010272A">
              <w:rPr>
                <w:rFonts w:ascii="微软雅黑" w:eastAsia="微软雅黑" w:hAnsi="微软雅黑"/>
                <w:szCs w:val="21"/>
              </w:rPr>
              <w:t>企业普通员工</w:t>
            </w:r>
            <w:r w:rsidR="00B105CB" w:rsidRPr="0010272A">
              <w:rPr>
                <w:rFonts w:ascii="微软雅黑" w:eastAsia="微软雅黑" w:hAnsi="微软雅黑"/>
                <w:szCs w:val="21"/>
              </w:rPr>
              <w:t>都有独立的账号，</w:t>
            </w:r>
            <w:r w:rsidRPr="0010272A">
              <w:rPr>
                <w:rFonts w:ascii="微软雅黑" w:eastAsia="微软雅黑" w:hAnsi="微软雅黑"/>
                <w:szCs w:val="21"/>
              </w:rPr>
              <w:t>为企业资产管理系统提供了足够的用户基数</w:t>
            </w:r>
            <w:r w:rsidR="00B105CB" w:rsidRPr="0010272A">
              <w:rPr>
                <w:rFonts w:ascii="微软雅黑" w:eastAsia="微软雅黑" w:hAnsi="微软雅黑"/>
                <w:szCs w:val="21"/>
              </w:rPr>
              <w:t>；</w:t>
            </w:r>
          </w:p>
          <w:p w14:paraId="562EAC6E" w14:textId="32D5F22E" w:rsidR="009837E5" w:rsidRPr="0010272A" w:rsidRDefault="00081C53" w:rsidP="007C5E1F">
            <w:pPr>
              <w:numPr>
                <w:ilvl w:val="0"/>
                <w:numId w:val="2"/>
              </w:num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10272A">
              <w:rPr>
                <w:rFonts w:ascii="微软雅黑" w:eastAsia="微软雅黑" w:hAnsi="微软雅黑"/>
                <w:szCs w:val="21"/>
              </w:rPr>
              <w:t>员工（普通用户）</w:t>
            </w:r>
            <w:r w:rsidR="00B105CB" w:rsidRPr="0010272A">
              <w:rPr>
                <w:rFonts w:ascii="微软雅黑" w:eastAsia="微软雅黑" w:hAnsi="微软雅黑"/>
                <w:szCs w:val="21"/>
              </w:rPr>
              <w:t>使用软件的频率较高，</w:t>
            </w:r>
            <w:r w:rsidRPr="0010272A">
              <w:rPr>
                <w:rFonts w:ascii="微软雅黑" w:eastAsia="微软雅黑" w:hAnsi="微软雅黑"/>
                <w:szCs w:val="21"/>
              </w:rPr>
              <w:t>普通用户</w:t>
            </w:r>
            <w:r w:rsidR="00B105CB" w:rsidRPr="0010272A">
              <w:rPr>
                <w:rFonts w:ascii="微软雅黑" w:eastAsia="微软雅黑" w:hAnsi="微软雅黑"/>
                <w:szCs w:val="21"/>
              </w:rPr>
              <w:t>可在软件上查看</w:t>
            </w:r>
            <w:r w:rsidRPr="0010272A">
              <w:rPr>
                <w:rFonts w:ascii="微软雅黑" w:eastAsia="微软雅黑" w:hAnsi="微软雅黑"/>
                <w:szCs w:val="21"/>
              </w:rPr>
              <w:t>企业资产的信息</w:t>
            </w:r>
            <w:r w:rsidR="00B105CB" w:rsidRPr="0010272A">
              <w:rPr>
                <w:rFonts w:ascii="微软雅黑" w:eastAsia="微软雅黑" w:hAnsi="微软雅黑"/>
                <w:szCs w:val="21"/>
              </w:rPr>
              <w:t>内容</w:t>
            </w:r>
            <w:r w:rsidRPr="0010272A">
              <w:rPr>
                <w:rFonts w:ascii="微软雅黑" w:eastAsia="微软雅黑" w:hAnsi="微软雅黑"/>
                <w:szCs w:val="21"/>
              </w:rPr>
              <w:t>，对于资产进行申领与使用。</w:t>
            </w:r>
          </w:p>
        </w:tc>
      </w:tr>
      <w:bookmarkEnd w:id="29"/>
      <w:bookmarkEnd w:id="30"/>
      <w:bookmarkEnd w:id="31"/>
      <w:tr w:rsidR="009837E5" w:rsidRPr="00DD4BEB" w14:paraId="1C1A7FFE" w14:textId="77777777" w:rsidTr="00DD4BEB">
        <w:tc>
          <w:tcPr>
            <w:tcW w:w="1129" w:type="dxa"/>
            <w:shd w:val="clear" w:color="auto" w:fill="D9E2F3"/>
          </w:tcPr>
          <w:p w14:paraId="3CD5EFFD" w14:textId="66F27E71" w:rsidR="009837E5" w:rsidRPr="0010272A" w:rsidRDefault="00081C53">
            <w:pPr>
              <w:spacing w:line="36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10272A">
              <w:rPr>
                <w:rFonts w:ascii="微软雅黑" w:eastAsia="微软雅黑" w:hAnsi="微软雅黑"/>
                <w:b/>
                <w:bCs/>
                <w:szCs w:val="21"/>
              </w:rPr>
              <w:t>企业</w:t>
            </w:r>
            <w:r w:rsidR="00B105CB" w:rsidRPr="0010272A">
              <w:rPr>
                <w:rFonts w:ascii="微软雅黑" w:eastAsia="微软雅黑" w:hAnsi="微软雅黑"/>
                <w:b/>
                <w:bCs/>
                <w:szCs w:val="21"/>
              </w:rPr>
              <w:t>官方管理员</w:t>
            </w:r>
          </w:p>
        </w:tc>
        <w:tc>
          <w:tcPr>
            <w:tcW w:w="7393" w:type="dxa"/>
            <w:shd w:val="clear" w:color="auto" w:fill="D9E2F3"/>
          </w:tcPr>
          <w:p w14:paraId="766481EB" w14:textId="0A154F03" w:rsidR="009837E5" w:rsidRPr="0010272A" w:rsidRDefault="00081C53" w:rsidP="007C5E1F">
            <w:pPr>
              <w:numPr>
                <w:ilvl w:val="0"/>
                <w:numId w:val="3"/>
              </w:num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commentRangeStart w:id="32"/>
            <w:r w:rsidRPr="0010272A">
              <w:rPr>
                <w:rFonts w:ascii="微软雅黑" w:eastAsia="微软雅黑" w:hAnsi="微软雅黑"/>
                <w:szCs w:val="21"/>
              </w:rPr>
              <w:t>企业</w:t>
            </w:r>
            <w:r w:rsidR="00B105CB" w:rsidRPr="0010272A">
              <w:rPr>
                <w:rFonts w:ascii="微软雅黑" w:eastAsia="微软雅黑" w:hAnsi="微软雅黑"/>
                <w:szCs w:val="21"/>
              </w:rPr>
              <w:t>官方管理员主要</w:t>
            </w:r>
            <w:r w:rsidRPr="0010272A">
              <w:rPr>
                <w:rFonts w:ascii="微软雅黑" w:eastAsia="微软雅黑" w:hAnsi="微软雅黑"/>
                <w:szCs w:val="21"/>
              </w:rPr>
              <w:t>对于普通用户的账号进行管理，具有增加、修改、删除、冻结等功能权限</w:t>
            </w:r>
            <w:r w:rsidR="00B105CB" w:rsidRPr="0010272A">
              <w:rPr>
                <w:rFonts w:ascii="微软雅黑" w:eastAsia="微软雅黑" w:hAnsi="微软雅黑"/>
                <w:szCs w:val="21"/>
              </w:rPr>
              <w:t>；</w:t>
            </w:r>
          </w:p>
          <w:p w14:paraId="08D907C4" w14:textId="363DFAAA" w:rsidR="009837E5" w:rsidRPr="0010272A" w:rsidRDefault="00B105CB" w:rsidP="007C5E1F">
            <w:pPr>
              <w:numPr>
                <w:ilvl w:val="0"/>
                <w:numId w:val="3"/>
              </w:num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10272A">
              <w:rPr>
                <w:rFonts w:ascii="微软雅黑" w:eastAsia="微软雅黑" w:hAnsi="微软雅黑"/>
                <w:szCs w:val="21"/>
              </w:rPr>
              <w:t>管理员的</w:t>
            </w:r>
            <w:r w:rsidR="00081C53" w:rsidRPr="0010272A">
              <w:rPr>
                <w:rFonts w:ascii="微软雅黑" w:eastAsia="微软雅黑" w:hAnsi="微软雅黑"/>
                <w:szCs w:val="21"/>
              </w:rPr>
              <w:t>管理和访问</w:t>
            </w:r>
            <w:r w:rsidRPr="0010272A">
              <w:rPr>
                <w:rFonts w:ascii="微软雅黑" w:eastAsia="微软雅黑" w:hAnsi="微软雅黑"/>
                <w:szCs w:val="21"/>
              </w:rPr>
              <w:t>权限高于</w:t>
            </w:r>
            <w:r w:rsidR="00081C53" w:rsidRPr="0010272A">
              <w:rPr>
                <w:rFonts w:ascii="微软雅黑" w:eastAsia="微软雅黑" w:hAnsi="微软雅黑"/>
                <w:szCs w:val="21"/>
              </w:rPr>
              <w:t>普通用户，特有的权限还有对资产的领用单的查看，对资产领用申请的审批</w:t>
            </w:r>
            <w:r w:rsidRPr="0010272A">
              <w:rPr>
                <w:rFonts w:ascii="微软雅黑" w:eastAsia="微软雅黑" w:hAnsi="微软雅黑"/>
                <w:szCs w:val="21"/>
              </w:rPr>
              <w:t>；</w:t>
            </w:r>
          </w:p>
          <w:p w14:paraId="31930EE9" w14:textId="77777777" w:rsidR="009837E5" w:rsidRDefault="00B105CB" w:rsidP="007C5E1F">
            <w:pPr>
              <w:numPr>
                <w:ilvl w:val="0"/>
                <w:numId w:val="3"/>
              </w:num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10272A">
              <w:rPr>
                <w:rFonts w:ascii="微软雅黑" w:eastAsia="微软雅黑" w:hAnsi="微软雅黑"/>
                <w:szCs w:val="21"/>
              </w:rPr>
              <w:t>管理员需要审核</w:t>
            </w:r>
            <w:r w:rsidR="00081C53" w:rsidRPr="0010272A">
              <w:rPr>
                <w:rFonts w:ascii="微软雅黑" w:eastAsia="微软雅黑" w:hAnsi="微软雅黑"/>
                <w:szCs w:val="21"/>
              </w:rPr>
              <w:t>普通用户对于企业资产的领用</w:t>
            </w:r>
            <w:r w:rsidRPr="0010272A">
              <w:rPr>
                <w:rFonts w:ascii="微软雅黑" w:eastAsia="微软雅黑" w:hAnsi="微软雅黑"/>
                <w:szCs w:val="21"/>
              </w:rPr>
              <w:t>申请，申请通过后</w:t>
            </w:r>
            <w:r w:rsidR="00081C53" w:rsidRPr="0010272A">
              <w:rPr>
                <w:rFonts w:ascii="微软雅黑" w:eastAsia="微软雅黑" w:hAnsi="微软雅黑"/>
                <w:szCs w:val="21"/>
              </w:rPr>
              <w:t>普通用户才可以对资产进行使用</w:t>
            </w:r>
            <w:r w:rsidRPr="0010272A">
              <w:rPr>
                <w:rFonts w:ascii="微软雅黑" w:eastAsia="微软雅黑" w:hAnsi="微软雅黑"/>
                <w:szCs w:val="21"/>
              </w:rPr>
              <w:t>。</w:t>
            </w:r>
            <w:commentRangeEnd w:id="32"/>
            <w:r w:rsidR="00B74256" w:rsidRPr="0010272A">
              <w:rPr>
                <w:rStyle w:val="ad"/>
                <w:rFonts w:ascii="微软雅黑" w:eastAsia="微软雅黑" w:hAnsi="微软雅黑"/>
              </w:rPr>
              <w:commentReference w:id="32"/>
            </w:r>
          </w:p>
          <w:p w14:paraId="090B9331" w14:textId="371CB5F8" w:rsidR="009A7B29" w:rsidRPr="009A7B29" w:rsidRDefault="009A7B29" w:rsidP="009A7B29">
            <w:pPr>
              <w:numPr>
                <w:ilvl w:val="0"/>
                <w:numId w:val="3"/>
              </w:num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对于普通用户和企业资产管理方面，超级管理员与普通管理员的权限范围</w:t>
            </w: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相同，但是</w:t>
            </w:r>
            <w:r w:rsidRPr="0010272A">
              <w:rPr>
                <w:rFonts w:ascii="微软雅黑" w:eastAsia="微软雅黑" w:hAnsi="微软雅黑"/>
                <w:szCs w:val="21"/>
              </w:rPr>
              <w:t>企业</w:t>
            </w:r>
            <w:r>
              <w:rPr>
                <w:rFonts w:ascii="微软雅黑" w:eastAsia="微软雅黑" w:hAnsi="微软雅黑" w:hint="eastAsia"/>
                <w:szCs w:val="21"/>
              </w:rPr>
              <w:t>超级</w:t>
            </w:r>
            <w:r w:rsidRPr="0010272A">
              <w:rPr>
                <w:rFonts w:ascii="微软雅黑" w:eastAsia="微软雅黑" w:hAnsi="微软雅黑"/>
                <w:szCs w:val="21"/>
              </w:rPr>
              <w:t>管理员</w:t>
            </w:r>
            <w:r>
              <w:rPr>
                <w:rFonts w:ascii="微软雅黑" w:eastAsia="微软雅黑" w:hAnsi="微软雅黑" w:hint="eastAsia"/>
                <w:szCs w:val="21"/>
              </w:rPr>
              <w:t>可以</w:t>
            </w:r>
            <w:r w:rsidRPr="0010272A">
              <w:rPr>
                <w:rFonts w:ascii="微软雅黑" w:eastAsia="微软雅黑" w:hAnsi="微软雅黑"/>
                <w:szCs w:val="21"/>
              </w:rPr>
              <w:t>主要对普通</w:t>
            </w:r>
            <w:r>
              <w:rPr>
                <w:rFonts w:ascii="微软雅黑" w:eastAsia="微软雅黑" w:hAnsi="微软雅黑" w:hint="eastAsia"/>
                <w:szCs w:val="21"/>
              </w:rPr>
              <w:t>管理员</w:t>
            </w:r>
            <w:r w:rsidRPr="0010272A">
              <w:rPr>
                <w:rFonts w:ascii="微软雅黑" w:eastAsia="微软雅黑" w:hAnsi="微软雅黑"/>
                <w:szCs w:val="21"/>
              </w:rPr>
              <w:t>的账号进行管理，具有增加、修改、删除、冻结等功能权限；</w:t>
            </w:r>
          </w:p>
        </w:tc>
      </w:tr>
    </w:tbl>
    <w:p w14:paraId="421FB8C4" w14:textId="77777777" w:rsidR="009837E5" w:rsidRPr="00DD4BEB" w:rsidRDefault="00B105CB">
      <w:pPr>
        <w:pStyle w:val="1"/>
        <w:spacing w:line="360" w:lineRule="auto"/>
        <w:jc w:val="left"/>
        <w:rPr>
          <w:rFonts w:ascii="微软雅黑" w:eastAsia="微软雅黑" w:hAnsi="微软雅黑" w:cs="Times New Roman"/>
          <w:sz w:val="30"/>
          <w:szCs w:val="30"/>
        </w:rPr>
      </w:pPr>
      <w:bookmarkStart w:id="33" w:name="_Toc518417032"/>
      <w:bookmarkStart w:id="34" w:name="_Toc75444278"/>
      <w:r w:rsidRPr="00DD4BEB">
        <w:rPr>
          <w:rFonts w:ascii="微软雅黑" w:eastAsia="微软雅黑" w:hAnsi="微软雅黑" w:cs="Times New Roman"/>
          <w:sz w:val="30"/>
          <w:szCs w:val="30"/>
        </w:rPr>
        <w:t>2.4 运行环境</w:t>
      </w:r>
      <w:bookmarkEnd w:id="33"/>
      <w:bookmarkEnd w:id="34"/>
    </w:p>
    <w:p w14:paraId="55FFFD2F" w14:textId="4E3B198E" w:rsidR="009837E5" w:rsidRPr="0010272A" w:rsidRDefault="00B105CB" w:rsidP="00BB73E2">
      <w:pPr>
        <w:pStyle w:val="aa"/>
        <w:numPr>
          <w:ilvl w:val="0"/>
          <w:numId w:val="47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10272A">
        <w:rPr>
          <w:rFonts w:ascii="微软雅黑" w:eastAsia="微软雅黑" w:hAnsi="微软雅黑"/>
          <w:szCs w:val="21"/>
        </w:rPr>
        <w:t>终端环境</w:t>
      </w:r>
    </w:p>
    <w:p w14:paraId="58A0E6F0" w14:textId="7D592B13" w:rsidR="009837E5" w:rsidRPr="0010272A" w:rsidRDefault="00B105CB">
      <w:pPr>
        <w:spacing w:line="360" w:lineRule="auto"/>
        <w:ind w:firstLineChars="200" w:firstLine="420"/>
        <w:rPr>
          <w:rFonts w:ascii="微软雅黑" w:eastAsia="微软雅黑" w:hAnsi="微软雅黑"/>
          <w:szCs w:val="21"/>
        </w:rPr>
      </w:pPr>
      <w:r w:rsidRPr="0010272A">
        <w:rPr>
          <w:rFonts w:ascii="微软雅黑" w:eastAsia="微软雅黑" w:hAnsi="微软雅黑"/>
          <w:szCs w:val="21"/>
        </w:rPr>
        <w:t>此软件的运行环境为用户的</w:t>
      </w:r>
      <w:r w:rsidR="00B11690" w:rsidRPr="0010272A">
        <w:rPr>
          <w:rFonts w:ascii="微软雅黑" w:eastAsia="微软雅黑" w:hAnsi="微软雅黑"/>
          <w:szCs w:val="21"/>
        </w:rPr>
        <w:t>个人终端</w:t>
      </w:r>
      <w:r w:rsidRPr="0010272A">
        <w:rPr>
          <w:rFonts w:ascii="微软雅黑" w:eastAsia="微软雅黑" w:hAnsi="微软雅黑"/>
          <w:szCs w:val="21"/>
        </w:rPr>
        <w:t xml:space="preserve">，支持iOS, </w:t>
      </w:r>
      <w:r w:rsidR="00656F22" w:rsidRPr="0010272A">
        <w:rPr>
          <w:rFonts w:ascii="微软雅黑" w:eastAsia="微软雅黑" w:hAnsi="微软雅黑"/>
          <w:szCs w:val="21"/>
        </w:rPr>
        <w:t>W</w:t>
      </w:r>
      <w:r w:rsidRPr="0010272A">
        <w:rPr>
          <w:rFonts w:ascii="微软雅黑" w:eastAsia="微软雅黑" w:hAnsi="微软雅黑"/>
          <w:szCs w:val="21"/>
        </w:rPr>
        <w:t>indows等多种操作系统。</w:t>
      </w:r>
    </w:p>
    <w:p w14:paraId="2FC8707C" w14:textId="3E9A7DC1" w:rsidR="009837E5" w:rsidRPr="0010272A" w:rsidRDefault="00B105CB" w:rsidP="00BB73E2">
      <w:pPr>
        <w:pStyle w:val="aa"/>
        <w:numPr>
          <w:ilvl w:val="0"/>
          <w:numId w:val="47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10272A">
        <w:rPr>
          <w:rFonts w:ascii="微软雅黑" w:eastAsia="微软雅黑" w:hAnsi="微软雅黑"/>
          <w:szCs w:val="21"/>
        </w:rPr>
        <w:t>网络环境</w:t>
      </w:r>
    </w:p>
    <w:p w14:paraId="37902315" w14:textId="77777777" w:rsidR="009837E5" w:rsidRPr="0010272A" w:rsidRDefault="00B105CB">
      <w:pPr>
        <w:spacing w:line="360" w:lineRule="auto"/>
        <w:ind w:firstLineChars="200" w:firstLine="420"/>
        <w:rPr>
          <w:rFonts w:ascii="微软雅黑" w:eastAsia="微软雅黑" w:hAnsi="微软雅黑"/>
          <w:szCs w:val="21"/>
        </w:rPr>
      </w:pPr>
      <w:r w:rsidRPr="0010272A">
        <w:rPr>
          <w:rFonts w:ascii="微软雅黑" w:eastAsia="微软雅黑" w:hAnsi="微软雅黑"/>
          <w:szCs w:val="21"/>
        </w:rPr>
        <w:t>用户在正常</w:t>
      </w:r>
      <w:proofErr w:type="spellStart"/>
      <w:r w:rsidRPr="0010272A">
        <w:rPr>
          <w:rFonts w:ascii="微软雅黑" w:eastAsia="微软雅黑" w:hAnsi="微软雅黑"/>
          <w:szCs w:val="21"/>
        </w:rPr>
        <w:t>wifi</w:t>
      </w:r>
      <w:proofErr w:type="spellEnd"/>
      <w:r w:rsidRPr="0010272A">
        <w:rPr>
          <w:rFonts w:ascii="微软雅黑" w:eastAsia="微软雅黑" w:hAnsi="微软雅黑"/>
          <w:szCs w:val="21"/>
        </w:rPr>
        <w:t>网络环境下都可正常运行。</w:t>
      </w:r>
    </w:p>
    <w:p w14:paraId="2F9EB4E5" w14:textId="77777777" w:rsidR="009837E5" w:rsidRPr="00DD4BEB" w:rsidRDefault="00B105CB">
      <w:pPr>
        <w:pStyle w:val="1"/>
        <w:spacing w:line="360" w:lineRule="auto"/>
        <w:jc w:val="left"/>
        <w:rPr>
          <w:rFonts w:ascii="微软雅黑" w:eastAsia="微软雅黑" w:hAnsi="微软雅黑" w:cs="Times New Roman"/>
          <w:sz w:val="30"/>
          <w:szCs w:val="30"/>
        </w:rPr>
      </w:pPr>
      <w:bookmarkStart w:id="35" w:name="_Toc518417033"/>
      <w:bookmarkStart w:id="36" w:name="_Toc75444279"/>
      <w:r w:rsidRPr="00DD4BEB">
        <w:rPr>
          <w:rFonts w:ascii="微软雅黑" w:eastAsia="微软雅黑" w:hAnsi="微软雅黑" w:cs="Times New Roman"/>
          <w:sz w:val="30"/>
          <w:szCs w:val="30"/>
        </w:rPr>
        <w:t>2.5设计和实现上的限制</w:t>
      </w:r>
      <w:bookmarkEnd w:id="35"/>
      <w:bookmarkEnd w:id="36"/>
    </w:p>
    <w:p w14:paraId="5FA746BA" w14:textId="77777777" w:rsidR="007F1706" w:rsidRPr="0010272A" w:rsidRDefault="00B105CB" w:rsidP="007F1706">
      <w:pPr>
        <w:pStyle w:val="aa"/>
        <w:numPr>
          <w:ilvl w:val="0"/>
          <w:numId w:val="48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10272A">
        <w:rPr>
          <w:rFonts w:ascii="微软雅黑" w:eastAsia="微软雅黑" w:hAnsi="微软雅黑"/>
          <w:szCs w:val="21"/>
        </w:rPr>
        <w:t>用户功能联系做到松耦合：除了通用需求是</w:t>
      </w:r>
      <w:r w:rsidR="00B11690" w:rsidRPr="0010272A">
        <w:rPr>
          <w:rFonts w:ascii="微软雅黑" w:eastAsia="微软雅黑" w:hAnsi="微软雅黑"/>
          <w:szCs w:val="21"/>
        </w:rPr>
        <w:t>两</w:t>
      </w:r>
      <w:r w:rsidRPr="0010272A">
        <w:rPr>
          <w:rFonts w:ascii="微软雅黑" w:eastAsia="微软雅黑" w:hAnsi="微软雅黑"/>
          <w:szCs w:val="21"/>
        </w:rPr>
        <w:t>类</w:t>
      </w:r>
      <w:proofErr w:type="gramStart"/>
      <w:r w:rsidRPr="0010272A">
        <w:rPr>
          <w:rFonts w:ascii="微软雅黑" w:eastAsia="微软雅黑" w:hAnsi="微软雅黑"/>
          <w:szCs w:val="21"/>
        </w:rPr>
        <w:t>用户类都可</w:t>
      </w:r>
      <w:proofErr w:type="gramEnd"/>
      <w:r w:rsidRPr="0010272A">
        <w:rPr>
          <w:rFonts w:ascii="微软雅黑" w:eastAsia="微软雅黑" w:hAnsi="微软雅黑"/>
          <w:szCs w:val="21"/>
        </w:rPr>
        <w:t>复用以外，普通</w:t>
      </w:r>
      <w:r w:rsidR="008C2C08" w:rsidRPr="0010272A">
        <w:rPr>
          <w:rFonts w:ascii="微软雅黑" w:eastAsia="微软雅黑" w:hAnsi="微软雅黑"/>
          <w:szCs w:val="21"/>
        </w:rPr>
        <w:t>员工</w:t>
      </w:r>
      <w:r w:rsidRPr="0010272A">
        <w:rPr>
          <w:rFonts w:ascii="微软雅黑" w:eastAsia="微软雅黑" w:hAnsi="微软雅黑"/>
          <w:szCs w:val="21"/>
        </w:rPr>
        <w:t>用户、不能</w:t>
      </w:r>
      <w:r w:rsidR="008C2C08" w:rsidRPr="0010272A">
        <w:rPr>
          <w:rFonts w:ascii="微软雅黑" w:eastAsia="微软雅黑" w:hAnsi="微软雅黑"/>
          <w:szCs w:val="21"/>
        </w:rPr>
        <w:t>具备管理员独有</w:t>
      </w:r>
      <w:r w:rsidRPr="0010272A">
        <w:rPr>
          <w:rFonts w:ascii="微软雅黑" w:eastAsia="微软雅黑" w:hAnsi="微软雅黑"/>
          <w:szCs w:val="21"/>
        </w:rPr>
        <w:t>的功能，彼此之间有绝对的权限区分。</w:t>
      </w:r>
      <w:r w:rsidR="00081C53" w:rsidRPr="0010272A">
        <w:rPr>
          <w:rFonts w:ascii="微软雅黑" w:eastAsia="微软雅黑" w:hAnsi="微软雅黑"/>
          <w:szCs w:val="21"/>
        </w:rPr>
        <w:t>普通员工</w:t>
      </w:r>
      <w:r w:rsidR="008C2C08" w:rsidRPr="0010272A">
        <w:rPr>
          <w:rFonts w:ascii="微软雅黑" w:eastAsia="微软雅黑" w:hAnsi="微软雅黑"/>
          <w:szCs w:val="21"/>
        </w:rPr>
        <w:t>用户</w:t>
      </w:r>
      <w:r w:rsidRPr="0010272A">
        <w:rPr>
          <w:rFonts w:ascii="微软雅黑" w:eastAsia="微软雅黑" w:hAnsi="微软雅黑"/>
          <w:szCs w:val="21"/>
        </w:rPr>
        <w:t>只能做</w:t>
      </w:r>
      <w:r w:rsidR="00081C53" w:rsidRPr="0010272A">
        <w:rPr>
          <w:rFonts w:ascii="微软雅黑" w:eastAsia="微软雅黑" w:hAnsi="微软雅黑"/>
          <w:szCs w:val="21"/>
        </w:rPr>
        <w:t>普通员工</w:t>
      </w:r>
      <w:r w:rsidRPr="0010272A">
        <w:rPr>
          <w:rFonts w:ascii="微软雅黑" w:eastAsia="微软雅黑" w:hAnsi="微软雅黑"/>
          <w:szCs w:val="21"/>
        </w:rPr>
        <w:t>的功能</w:t>
      </w:r>
      <w:r w:rsidR="00081C53" w:rsidRPr="0010272A">
        <w:rPr>
          <w:rFonts w:ascii="微软雅黑" w:eastAsia="微软雅黑" w:hAnsi="微软雅黑"/>
          <w:szCs w:val="21"/>
        </w:rPr>
        <w:t>，而管理员具有</w:t>
      </w:r>
      <w:r w:rsidR="008C2C08" w:rsidRPr="0010272A">
        <w:rPr>
          <w:rFonts w:ascii="微软雅黑" w:eastAsia="微软雅黑" w:hAnsi="微软雅黑"/>
          <w:szCs w:val="21"/>
        </w:rPr>
        <w:t>更多的管理资产和普通用户权限</w:t>
      </w:r>
      <w:r w:rsidRPr="0010272A">
        <w:rPr>
          <w:rFonts w:ascii="微软雅黑" w:eastAsia="微软雅黑" w:hAnsi="微软雅黑"/>
          <w:szCs w:val="21"/>
        </w:rPr>
        <w:t>；</w:t>
      </w:r>
    </w:p>
    <w:p w14:paraId="59EE13BD" w14:textId="77777777" w:rsidR="007F1706" w:rsidRPr="0010272A" w:rsidRDefault="00081C53" w:rsidP="007F1706">
      <w:pPr>
        <w:pStyle w:val="aa"/>
        <w:numPr>
          <w:ilvl w:val="0"/>
          <w:numId w:val="48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10272A">
        <w:rPr>
          <w:rFonts w:ascii="微软雅黑" w:eastAsia="微软雅黑" w:hAnsi="微软雅黑"/>
          <w:szCs w:val="21"/>
        </w:rPr>
        <w:t>企业资产管理系统</w:t>
      </w:r>
      <w:r w:rsidR="00B105CB" w:rsidRPr="0010272A">
        <w:rPr>
          <w:rFonts w:ascii="微软雅黑" w:eastAsia="微软雅黑" w:hAnsi="微软雅黑"/>
          <w:szCs w:val="21"/>
        </w:rPr>
        <w:t>只能由拥有合法账户的用户使用；</w:t>
      </w:r>
    </w:p>
    <w:p w14:paraId="1C1FE3EC" w14:textId="1B139955" w:rsidR="009837E5" w:rsidRPr="0010272A" w:rsidRDefault="00B105CB" w:rsidP="007F1706">
      <w:pPr>
        <w:pStyle w:val="aa"/>
        <w:numPr>
          <w:ilvl w:val="0"/>
          <w:numId w:val="48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10272A">
        <w:rPr>
          <w:rFonts w:ascii="微软雅黑" w:eastAsia="微软雅黑" w:hAnsi="微软雅黑"/>
          <w:szCs w:val="21"/>
        </w:rPr>
        <w:t>其他</w:t>
      </w:r>
      <w:r w:rsidR="008C2C08" w:rsidRPr="0010272A">
        <w:rPr>
          <w:rFonts w:ascii="微软雅黑" w:eastAsia="微软雅黑" w:hAnsi="微软雅黑"/>
          <w:szCs w:val="21"/>
        </w:rPr>
        <w:t>员工</w:t>
      </w:r>
      <w:r w:rsidRPr="0010272A">
        <w:rPr>
          <w:rFonts w:ascii="微软雅黑" w:eastAsia="微软雅黑" w:hAnsi="微软雅黑"/>
          <w:szCs w:val="21"/>
        </w:rPr>
        <w:t>用户无法看到某个</w:t>
      </w:r>
      <w:r w:rsidR="008C2C08" w:rsidRPr="0010272A">
        <w:rPr>
          <w:rFonts w:ascii="微软雅黑" w:eastAsia="微软雅黑" w:hAnsi="微软雅黑"/>
          <w:szCs w:val="21"/>
        </w:rPr>
        <w:t>员工</w:t>
      </w:r>
      <w:r w:rsidRPr="0010272A">
        <w:rPr>
          <w:rFonts w:ascii="微软雅黑" w:eastAsia="微软雅黑" w:hAnsi="微软雅黑"/>
          <w:szCs w:val="21"/>
        </w:rPr>
        <w:t>的</w:t>
      </w:r>
      <w:r w:rsidR="008C2C08" w:rsidRPr="0010272A">
        <w:rPr>
          <w:rFonts w:ascii="微软雅黑" w:eastAsia="微软雅黑" w:hAnsi="微软雅黑"/>
          <w:szCs w:val="21"/>
        </w:rPr>
        <w:t>申领资产</w:t>
      </w:r>
      <w:r w:rsidRPr="0010272A">
        <w:rPr>
          <w:rFonts w:ascii="微软雅黑" w:eastAsia="微软雅黑" w:hAnsi="微软雅黑"/>
          <w:szCs w:val="21"/>
        </w:rPr>
        <w:t>内容，而</w:t>
      </w:r>
      <w:r w:rsidR="008C2C08" w:rsidRPr="0010272A">
        <w:rPr>
          <w:rFonts w:ascii="微软雅黑" w:eastAsia="微软雅黑" w:hAnsi="微软雅黑"/>
          <w:szCs w:val="21"/>
        </w:rPr>
        <w:t>企业</w:t>
      </w:r>
      <w:r w:rsidRPr="0010272A">
        <w:rPr>
          <w:rFonts w:ascii="微软雅黑" w:eastAsia="微软雅黑" w:hAnsi="微软雅黑"/>
          <w:szCs w:val="21"/>
        </w:rPr>
        <w:t>官方管理员可以看到所有板块的内容。</w:t>
      </w:r>
    </w:p>
    <w:p w14:paraId="0E778512" w14:textId="77777777" w:rsidR="009837E5" w:rsidRPr="0010272A" w:rsidRDefault="009837E5">
      <w:pPr>
        <w:rPr>
          <w:rFonts w:ascii="微软雅黑" w:eastAsia="微软雅黑" w:hAnsi="微软雅黑"/>
          <w:szCs w:val="21"/>
        </w:rPr>
      </w:pPr>
    </w:p>
    <w:p w14:paraId="1A38ADBA" w14:textId="77777777" w:rsidR="009837E5" w:rsidRPr="00DD4BEB" w:rsidRDefault="00B105CB">
      <w:pPr>
        <w:pStyle w:val="1"/>
        <w:spacing w:line="360" w:lineRule="auto"/>
        <w:jc w:val="left"/>
        <w:rPr>
          <w:rFonts w:ascii="微软雅黑" w:eastAsia="微软雅黑" w:hAnsi="微软雅黑" w:cs="Times New Roman"/>
          <w:sz w:val="30"/>
          <w:szCs w:val="30"/>
        </w:rPr>
      </w:pPr>
      <w:bookmarkStart w:id="37" w:name="_Toc518417034"/>
      <w:bookmarkStart w:id="38" w:name="_Toc75444280"/>
      <w:r w:rsidRPr="00DD4BEB">
        <w:rPr>
          <w:rFonts w:ascii="微软雅黑" w:eastAsia="微软雅黑" w:hAnsi="微软雅黑" w:cs="Times New Roman"/>
          <w:sz w:val="30"/>
          <w:szCs w:val="30"/>
        </w:rPr>
        <w:t>2.6 假设和依赖</w:t>
      </w:r>
      <w:bookmarkEnd w:id="37"/>
      <w:bookmarkEnd w:id="38"/>
    </w:p>
    <w:p w14:paraId="0B6D762A" w14:textId="2972F997" w:rsidR="009837E5" w:rsidRPr="0010272A" w:rsidRDefault="00B105CB">
      <w:pPr>
        <w:spacing w:line="360" w:lineRule="auto"/>
        <w:ind w:firstLineChars="200" w:firstLine="420"/>
        <w:jc w:val="left"/>
        <w:rPr>
          <w:rFonts w:ascii="微软雅黑" w:eastAsia="微软雅黑" w:hAnsi="微软雅黑"/>
          <w:szCs w:val="21"/>
        </w:rPr>
      </w:pPr>
      <w:r w:rsidRPr="0010272A">
        <w:rPr>
          <w:rFonts w:ascii="微软雅黑" w:eastAsia="微软雅黑" w:hAnsi="微软雅黑"/>
          <w:szCs w:val="21"/>
        </w:rPr>
        <w:t>为了成功地开发本系统，在涉众方面，我们首先要得到</w:t>
      </w:r>
      <w:r w:rsidR="008C2C08" w:rsidRPr="0010272A">
        <w:rPr>
          <w:rFonts w:ascii="微软雅黑" w:eastAsia="微软雅黑" w:hAnsi="微软雅黑"/>
          <w:szCs w:val="21"/>
        </w:rPr>
        <w:t>企业的支持，企业员工以及管理层的高度配合</w:t>
      </w:r>
      <w:r w:rsidRPr="0010272A">
        <w:rPr>
          <w:rFonts w:ascii="微软雅黑" w:eastAsia="微软雅黑" w:hAnsi="微软雅黑"/>
          <w:szCs w:val="21"/>
        </w:rPr>
        <w:t xml:space="preserve">。在物力资源方面，需要用到： Axure RP 9、 </w:t>
      </w:r>
      <w:proofErr w:type="spellStart"/>
      <w:r w:rsidRPr="0010272A">
        <w:rPr>
          <w:rFonts w:ascii="微软雅黑" w:eastAsia="微软雅黑" w:hAnsi="微软雅黑"/>
          <w:szCs w:val="21"/>
        </w:rPr>
        <w:t>MagicDraw</w:t>
      </w:r>
      <w:proofErr w:type="spellEnd"/>
      <w:r w:rsidRPr="0010272A">
        <w:rPr>
          <w:rFonts w:ascii="微软雅黑" w:eastAsia="微软雅黑" w:hAnsi="微软雅黑"/>
          <w:szCs w:val="21"/>
        </w:rPr>
        <w:t xml:space="preserve">、 </w:t>
      </w:r>
      <w:proofErr w:type="spellStart"/>
      <w:r w:rsidRPr="0010272A">
        <w:rPr>
          <w:rFonts w:ascii="微软雅黑" w:eastAsia="微软雅黑" w:hAnsi="微软雅黑"/>
          <w:szCs w:val="21"/>
        </w:rPr>
        <w:lastRenderedPageBreak/>
        <w:t>Microsoft</w:t>
      </w:r>
      <w:r w:rsidR="008C2C08" w:rsidRPr="0010272A">
        <w:rPr>
          <w:rFonts w:ascii="微软雅黑" w:eastAsia="微软雅黑" w:hAnsi="微软雅黑"/>
          <w:szCs w:val="21"/>
        </w:rPr>
        <w:t>O</w:t>
      </w:r>
      <w:r w:rsidRPr="0010272A">
        <w:rPr>
          <w:rFonts w:ascii="微软雅黑" w:eastAsia="微软雅黑" w:hAnsi="微软雅黑"/>
          <w:szCs w:val="21"/>
        </w:rPr>
        <w:t>ffice</w:t>
      </w:r>
      <w:proofErr w:type="spellEnd"/>
      <w:r w:rsidRPr="0010272A">
        <w:rPr>
          <w:rFonts w:ascii="微软雅黑" w:eastAsia="微软雅黑" w:hAnsi="微软雅黑"/>
          <w:szCs w:val="21"/>
        </w:rPr>
        <w:t>、合适的编辑器，测试用的本地服务器或者云服务器，可以联网的手机。在人力资源上，需要团队的紧密合作和高度配合，每个成员具有良好的工作能力和技能知识，以及充裕的开发时间。现说明假设如下：</w:t>
      </w:r>
    </w:p>
    <w:p w14:paraId="015AE894" w14:textId="77777777" w:rsidR="009837E5" w:rsidRPr="0010272A" w:rsidRDefault="00B105CB" w:rsidP="007C5E1F">
      <w:pPr>
        <w:pStyle w:val="aa"/>
        <w:numPr>
          <w:ilvl w:val="0"/>
          <w:numId w:val="5"/>
        </w:numPr>
        <w:spacing w:line="360" w:lineRule="auto"/>
        <w:ind w:firstLineChars="0"/>
        <w:jc w:val="left"/>
        <w:rPr>
          <w:rFonts w:ascii="微软雅黑" w:eastAsia="微软雅黑" w:hAnsi="微软雅黑"/>
          <w:szCs w:val="21"/>
        </w:rPr>
      </w:pPr>
      <w:r w:rsidRPr="0010272A">
        <w:rPr>
          <w:rFonts w:ascii="微软雅黑" w:eastAsia="微软雅黑" w:hAnsi="微软雅黑"/>
          <w:szCs w:val="21"/>
        </w:rPr>
        <w:t>已经收集好了用户的需求期望，根据用户需求，调整出最好的解决方案;</w:t>
      </w:r>
    </w:p>
    <w:p w14:paraId="1799158A" w14:textId="414E8B66" w:rsidR="009837E5" w:rsidRPr="0010272A" w:rsidRDefault="00B105CB" w:rsidP="007C5E1F">
      <w:pPr>
        <w:pStyle w:val="aa"/>
        <w:numPr>
          <w:ilvl w:val="0"/>
          <w:numId w:val="5"/>
        </w:numPr>
        <w:spacing w:line="360" w:lineRule="auto"/>
        <w:ind w:firstLineChars="0"/>
        <w:jc w:val="left"/>
        <w:rPr>
          <w:rFonts w:ascii="微软雅黑" w:eastAsia="微软雅黑" w:hAnsi="微软雅黑"/>
          <w:szCs w:val="21"/>
        </w:rPr>
      </w:pPr>
      <w:r w:rsidRPr="0010272A">
        <w:rPr>
          <w:rFonts w:ascii="微软雅黑" w:eastAsia="微软雅黑" w:hAnsi="微软雅黑"/>
          <w:szCs w:val="21"/>
        </w:rPr>
        <w:t>可以和</w:t>
      </w:r>
      <w:r w:rsidR="008C2C08" w:rsidRPr="0010272A">
        <w:rPr>
          <w:rFonts w:ascii="微软雅黑" w:eastAsia="微软雅黑" w:hAnsi="微软雅黑"/>
          <w:szCs w:val="21"/>
        </w:rPr>
        <w:t>企业</w:t>
      </w:r>
      <w:r w:rsidRPr="0010272A">
        <w:rPr>
          <w:rFonts w:ascii="微软雅黑" w:eastAsia="微软雅黑" w:hAnsi="微软雅黑"/>
          <w:szCs w:val="21"/>
        </w:rPr>
        <w:t>官方管理员进行联系，进行系统改动;</w:t>
      </w:r>
    </w:p>
    <w:p w14:paraId="66DC0335" w14:textId="5D017906" w:rsidR="009837E5" w:rsidRPr="0010272A" w:rsidRDefault="00B105CB" w:rsidP="007C5E1F">
      <w:pPr>
        <w:pStyle w:val="aa"/>
        <w:numPr>
          <w:ilvl w:val="0"/>
          <w:numId w:val="5"/>
        </w:numPr>
        <w:spacing w:line="360" w:lineRule="auto"/>
        <w:ind w:firstLineChars="0"/>
        <w:jc w:val="left"/>
        <w:rPr>
          <w:rFonts w:ascii="微软雅黑" w:eastAsia="微软雅黑" w:hAnsi="微软雅黑"/>
          <w:szCs w:val="21"/>
        </w:rPr>
      </w:pPr>
      <w:r w:rsidRPr="0010272A">
        <w:rPr>
          <w:rFonts w:ascii="微软雅黑" w:eastAsia="微软雅黑" w:hAnsi="微软雅黑"/>
          <w:szCs w:val="21"/>
        </w:rPr>
        <w:t>用户会比较熟练地使用</w:t>
      </w:r>
      <w:r w:rsidR="00B11690" w:rsidRPr="0010272A">
        <w:rPr>
          <w:rFonts w:ascii="微软雅黑" w:eastAsia="微软雅黑" w:hAnsi="微软雅黑"/>
          <w:szCs w:val="21"/>
        </w:rPr>
        <w:t>移动终端，</w:t>
      </w:r>
      <w:r w:rsidRPr="0010272A">
        <w:rPr>
          <w:rFonts w:ascii="微软雅黑" w:eastAsia="微软雅黑" w:hAnsi="微软雅黑"/>
          <w:szCs w:val="21"/>
        </w:rPr>
        <w:t>联网使用软件；</w:t>
      </w:r>
    </w:p>
    <w:p w14:paraId="2173F6D0" w14:textId="77777777" w:rsidR="009837E5" w:rsidRPr="0010272A" w:rsidRDefault="00B105CB" w:rsidP="007C5E1F">
      <w:pPr>
        <w:pStyle w:val="aa"/>
        <w:numPr>
          <w:ilvl w:val="0"/>
          <w:numId w:val="5"/>
        </w:numPr>
        <w:spacing w:line="360" w:lineRule="auto"/>
        <w:ind w:firstLineChars="0"/>
        <w:jc w:val="left"/>
        <w:rPr>
          <w:rFonts w:ascii="微软雅黑" w:eastAsia="微软雅黑" w:hAnsi="微软雅黑"/>
          <w:szCs w:val="21"/>
        </w:rPr>
      </w:pPr>
      <w:r w:rsidRPr="0010272A">
        <w:rPr>
          <w:rFonts w:ascii="微软雅黑" w:eastAsia="微软雅黑" w:hAnsi="微软雅黑"/>
          <w:szCs w:val="21"/>
        </w:rPr>
        <w:t>用户的数量有上限，可以供使用的数据存储空间有上限；</w:t>
      </w:r>
    </w:p>
    <w:p w14:paraId="78D05097" w14:textId="77777777" w:rsidR="009837E5" w:rsidRPr="0010272A" w:rsidRDefault="00B105CB" w:rsidP="007C5E1F">
      <w:pPr>
        <w:pStyle w:val="aa"/>
        <w:numPr>
          <w:ilvl w:val="0"/>
          <w:numId w:val="5"/>
        </w:numPr>
        <w:spacing w:line="360" w:lineRule="auto"/>
        <w:ind w:firstLineChars="0"/>
        <w:jc w:val="left"/>
        <w:rPr>
          <w:rFonts w:ascii="微软雅黑" w:eastAsia="微软雅黑" w:hAnsi="微软雅黑"/>
          <w:szCs w:val="21"/>
        </w:rPr>
      </w:pPr>
      <w:r w:rsidRPr="0010272A">
        <w:rPr>
          <w:rFonts w:ascii="微软雅黑" w:eastAsia="微软雅黑" w:hAnsi="微软雅黑"/>
          <w:szCs w:val="21"/>
        </w:rPr>
        <w:t>大部分用户愿意提供反馈。</w:t>
      </w:r>
    </w:p>
    <w:p w14:paraId="6AB0B88C" w14:textId="77777777" w:rsidR="009837E5" w:rsidRPr="0010272A" w:rsidRDefault="00B105CB">
      <w:pPr>
        <w:spacing w:line="360" w:lineRule="auto"/>
        <w:jc w:val="left"/>
        <w:rPr>
          <w:rFonts w:ascii="微软雅黑" w:eastAsia="微软雅黑" w:hAnsi="微软雅黑"/>
          <w:szCs w:val="21"/>
        </w:rPr>
      </w:pPr>
      <w:r w:rsidRPr="0010272A">
        <w:rPr>
          <w:rFonts w:ascii="微软雅黑" w:eastAsia="微软雅黑" w:hAnsi="微软雅黑"/>
          <w:szCs w:val="21"/>
        </w:rPr>
        <w:t>依赖如下：</w:t>
      </w:r>
    </w:p>
    <w:p w14:paraId="18A4D144" w14:textId="77777777" w:rsidR="009837E5" w:rsidRPr="0010272A" w:rsidRDefault="00B105CB" w:rsidP="007C5E1F">
      <w:pPr>
        <w:pStyle w:val="aa"/>
        <w:numPr>
          <w:ilvl w:val="0"/>
          <w:numId w:val="6"/>
        </w:numPr>
        <w:spacing w:line="360" w:lineRule="auto"/>
        <w:ind w:firstLineChars="0"/>
        <w:jc w:val="left"/>
        <w:rPr>
          <w:rFonts w:ascii="微软雅黑" w:eastAsia="微软雅黑" w:hAnsi="微软雅黑"/>
          <w:szCs w:val="21"/>
        </w:rPr>
      </w:pPr>
      <w:r w:rsidRPr="0010272A">
        <w:rPr>
          <w:rFonts w:ascii="微软雅黑" w:eastAsia="微软雅黑" w:hAnsi="微软雅黑"/>
          <w:szCs w:val="21"/>
        </w:rPr>
        <w:t>当用户使用系统时，已经连上服务器，并且服务器处于正常的工作状态；</w:t>
      </w:r>
    </w:p>
    <w:p w14:paraId="05FCE198" w14:textId="77777777" w:rsidR="009837E5" w:rsidRPr="0010272A" w:rsidRDefault="00B105CB" w:rsidP="007C5E1F">
      <w:pPr>
        <w:pStyle w:val="aa"/>
        <w:numPr>
          <w:ilvl w:val="0"/>
          <w:numId w:val="6"/>
        </w:numPr>
        <w:spacing w:line="360" w:lineRule="auto"/>
        <w:ind w:firstLineChars="0"/>
        <w:jc w:val="left"/>
        <w:rPr>
          <w:rFonts w:ascii="微软雅黑" w:eastAsia="微软雅黑" w:hAnsi="微软雅黑"/>
          <w:szCs w:val="21"/>
        </w:rPr>
      </w:pPr>
      <w:r w:rsidRPr="0010272A">
        <w:rPr>
          <w:rFonts w:ascii="微软雅黑" w:eastAsia="微软雅黑" w:hAnsi="微软雅黑"/>
          <w:szCs w:val="21"/>
        </w:rPr>
        <w:t>用户使用系统前，已经具有合法的账号权限；</w:t>
      </w:r>
    </w:p>
    <w:p w14:paraId="5167270F" w14:textId="07B8ACB3" w:rsidR="009837E5" w:rsidRPr="0010272A" w:rsidRDefault="00B105CB" w:rsidP="007C5E1F">
      <w:pPr>
        <w:pStyle w:val="aa"/>
        <w:numPr>
          <w:ilvl w:val="0"/>
          <w:numId w:val="6"/>
        </w:numPr>
        <w:spacing w:line="360" w:lineRule="auto"/>
        <w:ind w:firstLineChars="0"/>
        <w:jc w:val="left"/>
        <w:rPr>
          <w:rFonts w:ascii="微软雅黑" w:eastAsia="微软雅黑" w:hAnsi="微软雅黑"/>
          <w:szCs w:val="21"/>
        </w:rPr>
      </w:pPr>
      <w:r w:rsidRPr="0010272A">
        <w:rPr>
          <w:rFonts w:ascii="微软雅黑" w:eastAsia="微软雅黑" w:hAnsi="微软雅黑"/>
          <w:szCs w:val="21"/>
        </w:rPr>
        <w:t>研究内容的最新调整，</w:t>
      </w:r>
      <w:r w:rsidR="008C2C08" w:rsidRPr="0010272A">
        <w:rPr>
          <w:rFonts w:ascii="微软雅黑" w:eastAsia="微软雅黑" w:hAnsi="微软雅黑"/>
          <w:szCs w:val="21"/>
        </w:rPr>
        <w:t>软件开发者/企业</w:t>
      </w:r>
      <w:r w:rsidRPr="0010272A">
        <w:rPr>
          <w:rFonts w:ascii="微软雅黑" w:eastAsia="微软雅黑" w:hAnsi="微软雅黑"/>
          <w:szCs w:val="21"/>
        </w:rPr>
        <w:t>官方管理员会更新到网上。</w:t>
      </w:r>
    </w:p>
    <w:p w14:paraId="7D52560B" w14:textId="77777777" w:rsidR="009837E5" w:rsidRPr="00DD4BEB" w:rsidRDefault="00B105CB">
      <w:pPr>
        <w:pStyle w:val="a8"/>
        <w:spacing w:line="360" w:lineRule="auto"/>
        <w:jc w:val="left"/>
        <w:rPr>
          <w:rFonts w:ascii="微软雅黑" w:eastAsia="微软雅黑" w:hAnsi="微软雅黑" w:cs="Times New Roman"/>
          <w:sz w:val="36"/>
          <w:szCs w:val="36"/>
        </w:rPr>
      </w:pPr>
      <w:bookmarkStart w:id="39" w:name="_Toc75444281"/>
      <w:r w:rsidRPr="00DD4BEB">
        <w:rPr>
          <w:rFonts w:ascii="微软雅黑" w:eastAsia="微软雅黑" w:hAnsi="微软雅黑" w:cs="Times New Roman"/>
          <w:sz w:val="36"/>
          <w:szCs w:val="36"/>
        </w:rPr>
        <w:t>3. 系统特性</w:t>
      </w:r>
      <w:bookmarkEnd w:id="39"/>
    </w:p>
    <w:p w14:paraId="5ABBDDE7" w14:textId="77777777" w:rsidR="009837E5" w:rsidRPr="00DD4BEB" w:rsidRDefault="00B105CB">
      <w:pPr>
        <w:pStyle w:val="1"/>
        <w:spacing w:line="360" w:lineRule="auto"/>
        <w:jc w:val="left"/>
        <w:rPr>
          <w:rFonts w:ascii="微软雅黑" w:eastAsia="微软雅黑" w:hAnsi="微软雅黑" w:cs="Times New Roman"/>
          <w:sz w:val="30"/>
          <w:szCs w:val="30"/>
        </w:rPr>
      </w:pPr>
      <w:bookmarkStart w:id="40" w:name="_Toc75444282"/>
      <w:r w:rsidRPr="00DD4BEB">
        <w:rPr>
          <w:rFonts w:ascii="微软雅黑" w:eastAsia="微软雅黑" w:hAnsi="微软雅黑" w:cs="Times New Roman"/>
          <w:sz w:val="30"/>
          <w:szCs w:val="30"/>
        </w:rPr>
        <w:t>3.1 说明和优先级</w:t>
      </w:r>
      <w:bookmarkEnd w:id="40"/>
    </w:p>
    <w:p w14:paraId="743CD522" w14:textId="77777777" w:rsidR="009837E5" w:rsidRPr="0010272A" w:rsidRDefault="00B105CB">
      <w:pPr>
        <w:spacing w:line="360" w:lineRule="auto"/>
        <w:ind w:firstLine="420"/>
        <w:rPr>
          <w:rFonts w:ascii="微软雅黑" w:eastAsia="微软雅黑" w:hAnsi="微软雅黑"/>
          <w:szCs w:val="21"/>
        </w:rPr>
      </w:pPr>
      <w:r w:rsidRPr="0010272A">
        <w:rPr>
          <w:rFonts w:ascii="微软雅黑" w:eastAsia="微软雅黑" w:hAnsi="微软雅黑"/>
          <w:szCs w:val="21"/>
        </w:rPr>
        <w:t>我们将所有的需求按行为进行分类，相同分类下需求的优先级相同。我们为每一类需求设置了优先级，具体的优先级序列如下：</w:t>
      </w:r>
    </w:p>
    <w:p w14:paraId="5CC980F8" w14:textId="77777777" w:rsidR="009837E5" w:rsidRPr="00DD4BEB" w:rsidRDefault="009837E5">
      <w:pPr>
        <w:spacing w:line="360" w:lineRule="auto"/>
        <w:rPr>
          <w:rFonts w:ascii="微软雅黑" w:eastAsia="微软雅黑" w:hAnsi="微软雅黑"/>
        </w:rPr>
      </w:pPr>
    </w:p>
    <w:tbl>
      <w:tblPr>
        <w:tblW w:w="7312" w:type="dxa"/>
        <w:tblInd w:w="5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92"/>
        <w:gridCol w:w="1820"/>
      </w:tblGrid>
      <w:tr w:rsidR="009837E5" w:rsidRPr="00DD4BEB" w14:paraId="082D633C" w14:textId="77777777">
        <w:trPr>
          <w:trHeight w:val="476"/>
        </w:trPr>
        <w:tc>
          <w:tcPr>
            <w:tcW w:w="5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/>
          </w:tcPr>
          <w:p w14:paraId="3965A19B" w14:textId="77777777" w:rsidR="009837E5" w:rsidRPr="0010272A" w:rsidRDefault="00B105CB">
            <w:pPr>
              <w:autoSpaceDE w:val="0"/>
              <w:autoSpaceDN w:val="0"/>
              <w:adjustRightInd w:val="0"/>
              <w:spacing w:line="360" w:lineRule="auto"/>
              <w:ind w:left="107"/>
              <w:jc w:val="center"/>
              <w:rPr>
                <w:rFonts w:ascii="微软雅黑" w:eastAsia="微软雅黑" w:hAnsi="微软雅黑"/>
                <w:color w:val="000000"/>
                <w:kern w:val="0"/>
                <w:szCs w:val="21"/>
              </w:rPr>
            </w:pPr>
            <w:r w:rsidRPr="0010272A">
              <w:rPr>
                <w:rFonts w:ascii="微软雅黑" w:eastAsia="微软雅黑" w:hAnsi="微软雅黑"/>
                <w:b/>
                <w:bCs/>
                <w:color w:val="FFFFFF" w:themeColor="background1"/>
                <w:kern w:val="0"/>
                <w:szCs w:val="21"/>
              </w:rPr>
              <w:t>需求分类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/>
          </w:tcPr>
          <w:p w14:paraId="0AF58649" w14:textId="77777777" w:rsidR="009837E5" w:rsidRPr="0010272A" w:rsidRDefault="00B105CB">
            <w:pPr>
              <w:autoSpaceDE w:val="0"/>
              <w:autoSpaceDN w:val="0"/>
              <w:adjustRightInd w:val="0"/>
              <w:spacing w:line="360" w:lineRule="auto"/>
              <w:ind w:left="107"/>
              <w:jc w:val="center"/>
              <w:rPr>
                <w:rFonts w:ascii="微软雅黑" w:eastAsia="微软雅黑" w:hAnsi="微软雅黑"/>
                <w:color w:val="FFFFFF" w:themeColor="background1"/>
                <w:kern w:val="0"/>
                <w:szCs w:val="21"/>
                <w:lang w:bidi="ar"/>
              </w:rPr>
            </w:pPr>
            <w:r w:rsidRPr="0010272A">
              <w:rPr>
                <w:rFonts w:ascii="微软雅黑" w:eastAsia="微软雅黑" w:hAnsi="微软雅黑"/>
                <w:b/>
                <w:bCs/>
                <w:color w:val="FFFFFF" w:themeColor="background1"/>
                <w:kern w:val="0"/>
                <w:szCs w:val="21"/>
                <w:lang w:bidi="ar"/>
              </w:rPr>
              <w:t>优先级</w:t>
            </w:r>
          </w:p>
        </w:tc>
      </w:tr>
      <w:tr w:rsidR="009837E5" w:rsidRPr="00DD4BEB" w14:paraId="66DC1C37" w14:textId="77777777">
        <w:trPr>
          <w:trHeight w:val="476"/>
        </w:trPr>
        <w:tc>
          <w:tcPr>
            <w:tcW w:w="5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3F3" w:themeFill="accent1" w:themeFillTint="32"/>
          </w:tcPr>
          <w:p w14:paraId="50449790" w14:textId="07735B66" w:rsidR="009837E5" w:rsidRPr="0010272A" w:rsidRDefault="00B105CB">
            <w:pPr>
              <w:autoSpaceDE w:val="0"/>
              <w:autoSpaceDN w:val="0"/>
              <w:adjustRightInd w:val="0"/>
              <w:spacing w:line="360" w:lineRule="auto"/>
              <w:ind w:left="107"/>
              <w:jc w:val="center"/>
              <w:rPr>
                <w:rFonts w:ascii="微软雅黑" w:eastAsia="微软雅黑" w:hAnsi="微软雅黑"/>
                <w:color w:val="000000"/>
                <w:kern w:val="0"/>
                <w:szCs w:val="21"/>
              </w:rPr>
            </w:pPr>
            <w:r w:rsidRPr="0010272A">
              <w:rPr>
                <w:rFonts w:ascii="微软雅黑" w:eastAsia="微软雅黑" w:hAnsi="微软雅黑"/>
                <w:color w:val="000000"/>
                <w:kern w:val="0"/>
                <w:szCs w:val="21"/>
              </w:rPr>
              <w:t>登录</w:t>
            </w:r>
            <w:r w:rsidR="008C2C08" w:rsidRPr="0010272A">
              <w:rPr>
                <w:rFonts w:ascii="微软雅黑" w:eastAsia="微软雅黑" w:hAnsi="微软雅黑"/>
                <w:color w:val="000000"/>
                <w:kern w:val="0"/>
                <w:szCs w:val="21"/>
              </w:rPr>
              <w:t>与退出登录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3F3" w:themeFill="accent1" w:themeFillTint="32"/>
          </w:tcPr>
          <w:p w14:paraId="727753F0" w14:textId="77777777" w:rsidR="009837E5" w:rsidRPr="0010272A" w:rsidRDefault="00B105CB">
            <w:pPr>
              <w:autoSpaceDE w:val="0"/>
              <w:autoSpaceDN w:val="0"/>
              <w:adjustRightInd w:val="0"/>
              <w:spacing w:line="360" w:lineRule="auto"/>
              <w:ind w:left="107"/>
              <w:jc w:val="center"/>
              <w:rPr>
                <w:rFonts w:ascii="微软雅黑" w:eastAsia="微软雅黑" w:hAnsi="微软雅黑"/>
                <w:color w:val="000000" w:themeColor="text1"/>
                <w:kern w:val="0"/>
                <w:szCs w:val="21"/>
                <w:lang w:bidi="ar"/>
              </w:rPr>
            </w:pPr>
            <w:r w:rsidRPr="0010272A">
              <w:rPr>
                <w:rFonts w:ascii="微软雅黑" w:eastAsia="微软雅黑" w:hAnsi="微软雅黑"/>
                <w:color w:val="000000" w:themeColor="text1"/>
                <w:kern w:val="0"/>
                <w:szCs w:val="21"/>
                <w:lang w:bidi="ar"/>
              </w:rPr>
              <w:t>9</w:t>
            </w:r>
          </w:p>
        </w:tc>
      </w:tr>
      <w:tr w:rsidR="009837E5" w:rsidRPr="00DD4BEB" w14:paraId="098BB175" w14:textId="77777777">
        <w:trPr>
          <w:trHeight w:val="476"/>
        </w:trPr>
        <w:tc>
          <w:tcPr>
            <w:tcW w:w="5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3F3" w:themeFill="accent1" w:themeFillTint="32"/>
          </w:tcPr>
          <w:p w14:paraId="253357E7" w14:textId="77777777" w:rsidR="009837E5" w:rsidRPr="0010272A" w:rsidRDefault="00B105CB">
            <w:pPr>
              <w:autoSpaceDE w:val="0"/>
              <w:autoSpaceDN w:val="0"/>
              <w:adjustRightInd w:val="0"/>
              <w:spacing w:line="360" w:lineRule="auto"/>
              <w:ind w:left="107"/>
              <w:jc w:val="center"/>
              <w:rPr>
                <w:rFonts w:ascii="微软雅黑" w:eastAsia="微软雅黑" w:hAnsi="微软雅黑"/>
                <w:szCs w:val="21"/>
              </w:rPr>
            </w:pPr>
            <w:r w:rsidRPr="0010272A">
              <w:rPr>
                <w:rFonts w:ascii="微软雅黑" w:eastAsia="微软雅黑" w:hAnsi="微软雅黑"/>
                <w:szCs w:val="21"/>
              </w:rPr>
              <w:t>注册、信息填写、登记类操作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3F3" w:themeFill="accent1" w:themeFillTint="32"/>
          </w:tcPr>
          <w:p w14:paraId="3DBFFE4D" w14:textId="77777777" w:rsidR="009837E5" w:rsidRPr="0010272A" w:rsidRDefault="00B105CB">
            <w:pPr>
              <w:autoSpaceDE w:val="0"/>
              <w:autoSpaceDN w:val="0"/>
              <w:adjustRightInd w:val="0"/>
              <w:spacing w:line="360" w:lineRule="auto"/>
              <w:ind w:left="107"/>
              <w:jc w:val="center"/>
              <w:rPr>
                <w:rFonts w:ascii="微软雅黑" w:eastAsia="微软雅黑" w:hAnsi="微软雅黑"/>
                <w:color w:val="000000" w:themeColor="text1"/>
                <w:szCs w:val="21"/>
                <w:lang w:bidi="ar"/>
              </w:rPr>
            </w:pPr>
            <w:r w:rsidRPr="0010272A">
              <w:rPr>
                <w:rFonts w:ascii="微软雅黑" w:eastAsia="微软雅黑" w:hAnsi="微软雅黑"/>
                <w:color w:val="000000" w:themeColor="text1"/>
                <w:szCs w:val="21"/>
                <w:lang w:bidi="ar"/>
              </w:rPr>
              <w:t>8</w:t>
            </w:r>
          </w:p>
        </w:tc>
      </w:tr>
      <w:tr w:rsidR="009837E5" w:rsidRPr="00DD4BEB" w14:paraId="296A0159" w14:textId="77777777">
        <w:trPr>
          <w:trHeight w:val="476"/>
        </w:trPr>
        <w:tc>
          <w:tcPr>
            <w:tcW w:w="5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3F3" w:themeFill="accent1" w:themeFillTint="32"/>
          </w:tcPr>
          <w:p w14:paraId="4F23950B" w14:textId="77777777" w:rsidR="009837E5" w:rsidRPr="0010272A" w:rsidRDefault="00B105CB">
            <w:pPr>
              <w:autoSpaceDE w:val="0"/>
              <w:autoSpaceDN w:val="0"/>
              <w:adjustRightInd w:val="0"/>
              <w:spacing w:line="360" w:lineRule="auto"/>
              <w:ind w:left="107"/>
              <w:jc w:val="center"/>
              <w:rPr>
                <w:rFonts w:ascii="微软雅黑" w:eastAsia="微软雅黑" w:hAnsi="微软雅黑"/>
                <w:szCs w:val="21"/>
              </w:rPr>
            </w:pPr>
            <w:r w:rsidRPr="0010272A">
              <w:rPr>
                <w:rFonts w:ascii="微软雅黑" w:eastAsia="微软雅黑" w:hAnsi="微软雅黑"/>
                <w:szCs w:val="21"/>
              </w:rPr>
              <w:lastRenderedPageBreak/>
              <w:t>审核操作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3F3" w:themeFill="accent1" w:themeFillTint="32"/>
          </w:tcPr>
          <w:p w14:paraId="2319A209" w14:textId="77777777" w:rsidR="009837E5" w:rsidRPr="0010272A" w:rsidRDefault="00B105CB">
            <w:pPr>
              <w:autoSpaceDE w:val="0"/>
              <w:autoSpaceDN w:val="0"/>
              <w:adjustRightInd w:val="0"/>
              <w:spacing w:line="360" w:lineRule="auto"/>
              <w:ind w:left="107"/>
              <w:jc w:val="center"/>
              <w:rPr>
                <w:rFonts w:ascii="微软雅黑" w:eastAsia="微软雅黑" w:hAnsi="微软雅黑"/>
                <w:color w:val="000000" w:themeColor="text1"/>
                <w:szCs w:val="21"/>
                <w:lang w:bidi="ar"/>
              </w:rPr>
            </w:pPr>
            <w:r w:rsidRPr="0010272A">
              <w:rPr>
                <w:rFonts w:ascii="微软雅黑" w:eastAsia="微软雅黑" w:hAnsi="微软雅黑"/>
                <w:color w:val="000000" w:themeColor="text1"/>
                <w:szCs w:val="21"/>
                <w:lang w:bidi="ar"/>
              </w:rPr>
              <w:t>8</w:t>
            </w:r>
          </w:p>
        </w:tc>
      </w:tr>
      <w:tr w:rsidR="009837E5" w:rsidRPr="00DD4BEB" w14:paraId="05A737BC" w14:textId="77777777">
        <w:trPr>
          <w:trHeight w:val="476"/>
        </w:trPr>
        <w:tc>
          <w:tcPr>
            <w:tcW w:w="5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3F3" w:themeFill="accent1" w:themeFillTint="32"/>
          </w:tcPr>
          <w:p w14:paraId="5C0B31A0" w14:textId="77777777" w:rsidR="009837E5" w:rsidRPr="0010272A" w:rsidRDefault="00B105CB">
            <w:pPr>
              <w:autoSpaceDE w:val="0"/>
              <w:autoSpaceDN w:val="0"/>
              <w:adjustRightInd w:val="0"/>
              <w:spacing w:line="360" w:lineRule="auto"/>
              <w:ind w:left="107"/>
              <w:jc w:val="center"/>
              <w:rPr>
                <w:rFonts w:ascii="微软雅黑" w:eastAsia="微软雅黑" w:hAnsi="微软雅黑"/>
                <w:szCs w:val="21"/>
              </w:rPr>
            </w:pPr>
            <w:r w:rsidRPr="0010272A">
              <w:rPr>
                <w:rFonts w:ascii="微软雅黑" w:eastAsia="微软雅黑" w:hAnsi="微软雅黑"/>
                <w:szCs w:val="21"/>
              </w:rPr>
              <w:t>删除信息类操作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3F3" w:themeFill="accent1" w:themeFillTint="32"/>
          </w:tcPr>
          <w:p w14:paraId="347B9F9E" w14:textId="77777777" w:rsidR="009837E5" w:rsidRPr="0010272A" w:rsidRDefault="00B105CB">
            <w:pPr>
              <w:autoSpaceDE w:val="0"/>
              <w:autoSpaceDN w:val="0"/>
              <w:adjustRightInd w:val="0"/>
              <w:spacing w:line="360" w:lineRule="auto"/>
              <w:ind w:left="107"/>
              <w:jc w:val="center"/>
              <w:rPr>
                <w:rFonts w:ascii="微软雅黑" w:eastAsia="微软雅黑" w:hAnsi="微软雅黑"/>
                <w:color w:val="000000" w:themeColor="text1"/>
                <w:szCs w:val="21"/>
                <w:lang w:bidi="ar"/>
              </w:rPr>
            </w:pPr>
            <w:r w:rsidRPr="0010272A">
              <w:rPr>
                <w:rFonts w:ascii="微软雅黑" w:eastAsia="微软雅黑" w:hAnsi="微软雅黑"/>
                <w:color w:val="000000" w:themeColor="text1"/>
                <w:szCs w:val="21"/>
                <w:lang w:bidi="ar"/>
              </w:rPr>
              <w:t>8</w:t>
            </w:r>
          </w:p>
        </w:tc>
      </w:tr>
      <w:tr w:rsidR="009837E5" w:rsidRPr="00DD4BEB" w14:paraId="0216F4DD" w14:textId="77777777">
        <w:trPr>
          <w:trHeight w:val="476"/>
        </w:trPr>
        <w:tc>
          <w:tcPr>
            <w:tcW w:w="5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3F3" w:themeFill="accent1" w:themeFillTint="32"/>
          </w:tcPr>
          <w:p w14:paraId="7B11D7C6" w14:textId="02F0EBD1" w:rsidR="009837E5" w:rsidRPr="0010272A" w:rsidRDefault="008C2C08">
            <w:pPr>
              <w:autoSpaceDE w:val="0"/>
              <w:autoSpaceDN w:val="0"/>
              <w:adjustRightInd w:val="0"/>
              <w:spacing w:line="360" w:lineRule="auto"/>
              <w:ind w:left="107"/>
              <w:jc w:val="center"/>
              <w:rPr>
                <w:rFonts w:ascii="微软雅黑" w:eastAsia="微软雅黑" w:hAnsi="微软雅黑"/>
                <w:szCs w:val="21"/>
              </w:rPr>
            </w:pPr>
            <w:r w:rsidRPr="0010272A">
              <w:rPr>
                <w:rFonts w:ascii="微软雅黑" w:eastAsia="微软雅黑" w:hAnsi="微软雅黑"/>
                <w:szCs w:val="21"/>
              </w:rPr>
              <w:t>管理信息状态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3F3" w:themeFill="accent1" w:themeFillTint="32"/>
          </w:tcPr>
          <w:p w14:paraId="768FB4C6" w14:textId="03408374" w:rsidR="009837E5" w:rsidRPr="0010272A" w:rsidRDefault="008C2C08">
            <w:pPr>
              <w:autoSpaceDE w:val="0"/>
              <w:autoSpaceDN w:val="0"/>
              <w:adjustRightInd w:val="0"/>
              <w:spacing w:line="360" w:lineRule="auto"/>
              <w:ind w:left="107"/>
              <w:jc w:val="center"/>
              <w:rPr>
                <w:rFonts w:ascii="微软雅黑" w:eastAsia="微软雅黑" w:hAnsi="微软雅黑"/>
                <w:color w:val="000000" w:themeColor="text1"/>
                <w:szCs w:val="21"/>
                <w:lang w:bidi="ar"/>
              </w:rPr>
            </w:pPr>
            <w:r w:rsidRPr="0010272A">
              <w:rPr>
                <w:rFonts w:ascii="微软雅黑" w:eastAsia="微软雅黑" w:hAnsi="微软雅黑"/>
                <w:color w:val="000000" w:themeColor="text1"/>
                <w:szCs w:val="21"/>
                <w:lang w:bidi="ar"/>
              </w:rPr>
              <w:t>8</w:t>
            </w:r>
          </w:p>
        </w:tc>
      </w:tr>
      <w:tr w:rsidR="009837E5" w:rsidRPr="00DD4BEB" w14:paraId="0705935B" w14:textId="77777777">
        <w:trPr>
          <w:trHeight w:val="476"/>
        </w:trPr>
        <w:tc>
          <w:tcPr>
            <w:tcW w:w="5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3F3" w:themeFill="accent1" w:themeFillTint="32"/>
          </w:tcPr>
          <w:p w14:paraId="45BC692C" w14:textId="77777777" w:rsidR="009837E5" w:rsidRPr="0010272A" w:rsidRDefault="00B105CB">
            <w:pPr>
              <w:autoSpaceDE w:val="0"/>
              <w:autoSpaceDN w:val="0"/>
              <w:adjustRightInd w:val="0"/>
              <w:spacing w:line="360" w:lineRule="auto"/>
              <w:ind w:left="107"/>
              <w:jc w:val="center"/>
              <w:rPr>
                <w:rFonts w:ascii="微软雅黑" w:eastAsia="微软雅黑" w:hAnsi="微软雅黑"/>
                <w:szCs w:val="21"/>
              </w:rPr>
            </w:pPr>
            <w:r w:rsidRPr="0010272A">
              <w:rPr>
                <w:rFonts w:ascii="微软雅黑" w:eastAsia="微软雅黑" w:hAnsi="微软雅黑"/>
                <w:szCs w:val="21"/>
              </w:rPr>
              <w:t>选择信息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3F3" w:themeFill="accent1" w:themeFillTint="32"/>
          </w:tcPr>
          <w:p w14:paraId="681BA13D" w14:textId="77777777" w:rsidR="009837E5" w:rsidRPr="0010272A" w:rsidRDefault="00B105CB">
            <w:pPr>
              <w:autoSpaceDE w:val="0"/>
              <w:autoSpaceDN w:val="0"/>
              <w:adjustRightInd w:val="0"/>
              <w:spacing w:line="360" w:lineRule="auto"/>
              <w:ind w:left="107"/>
              <w:jc w:val="center"/>
              <w:rPr>
                <w:rFonts w:ascii="微软雅黑" w:eastAsia="微软雅黑" w:hAnsi="微软雅黑"/>
                <w:color w:val="000000" w:themeColor="text1"/>
                <w:szCs w:val="21"/>
                <w:lang w:bidi="ar"/>
              </w:rPr>
            </w:pPr>
            <w:r w:rsidRPr="0010272A">
              <w:rPr>
                <w:rFonts w:ascii="微软雅黑" w:eastAsia="微软雅黑" w:hAnsi="微软雅黑"/>
                <w:color w:val="000000" w:themeColor="text1"/>
                <w:szCs w:val="21"/>
                <w:lang w:bidi="ar"/>
              </w:rPr>
              <w:t>7</w:t>
            </w:r>
          </w:p>
        </w:tc>
      </w:tr>
      <w:tr w:rsidR="009837E5" w:rsidRPr="00DD4BEB" w14:paraId="524274A6" w14:textId="77777777">
        <w:trPr>
          <w:trHeight w:val="476"/>
        </w:trPr>
        <w:tc>
          <w:tcPr>
            <w:tcW w:w="5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3F3" w:themeFill="accent1" w:themeFillTint="32"/>
          </w:tcPr>
          <w:p w14:paraId="7BF2B6A3" w14:textId="3FB13DF3" w:rsidR="009837E5" w:rsidRPr="0010272A" w:rsidRDefault="008C2C08">
            <w:pPr>
              <w:autoSpaceDE w:val="0"/>
              <w:autoSpaceDN w:val="0"/>
              <w:adjustRightInd w:val="0"/>
              <w:spacing w:line="360" w:lineRule="auto"/>
              <w:ind w:left="107"/>
              <w:jc w:val="center"/>
              <w:rPr>
                <w:rFonts w:ascii="微软雅黑" w:eastAsia="微软雅黑" w:hAnsi="微软雅黑"/>
                <w:szCs w:val="21"/>
              </w:rPr>
            </w:pPr>
            <w:r w:rsidRPr="0010272A">
              <w:rPr>
                <w:rFonts w:ascii="微软雅黑" w:eastAsia="微软雅黑" w:hAnsi="微软雅黑"/>
                <w:szCs w:val="21"/>
              </w:rPr>
              <w:t>审批操作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3F3" w:themeFill="accent1" w:themeFillTint="32"/>
          </w:tcPr>
          <w:p w14:paraId="29558E57" w14:textId="2907C32E" w:rsidR="009837E5" w:rsidRPr="0010272A" w:rsidRDefault="008C2C08">
            <w:pPr>
              <w:autoSpaceDE w:val="0"/>
              <w:autoSpaceDN w:val="0"/>
              <w:adjustRightInd w:val="0"/>
              <w:spacing w:line="360" w:lineRule="auto"/>
              <w:ind w:left="107"/>
              <w:jc w:val="center"/>
              <w:rPr>
                <w:rFonts w:ascii="微软雅黑" w:eastAsia="微软雅黑" w:hAnsi="微软雅黑"/>
                <w:color w:val="000000" w:themeColor="text1"/>
                <w:szCs w:val="21"/>
                <w:lang w:bidi="ar"/>
              </w:rPr>
            </w:pPr>
            <w:r w:rsidRPr="0010272A">
              <w:rPr>
                <w:rFonts w:ascii="微软雅黑" w:eastAsia="微软雅黑" w:hAnsi="微软雅黑"/>
                <w:color w:val="000000" w:themeColor="text1"/>
                <w:szCs w:val="21"/>
                <w:lang w:bidi="ar"/>
              </w:rPr>
              <w:t>7</w:t>
            </w:r>
          </w:p>
        </w:tc>
      </w:tr>
      <w:tr w:rsidR="009837E5" w:rsidRPr="00DD4BEB" w14:paraId="7E3C9DD9" w14:textId="77777777">
        <w:trPr>
          <w:trHeight w:val="476"/>
        </w:trPr>
        <w:tc>
          <w:tcPr>
            <w:tcW w:w="5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3F3" w:themeFill="accent1" w:themeFillTint="32"/>
          </w:tcPr>
          <w:p w14:paraId="5A81E45D" w14:textId="286BEDFA" w:rsidR="009837E5" w:rsidRPr="0010272A" w:rsidRDefault="008C2C08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10272A">
              <w:rPr>
                <w:rFonts w:ascii="微软雅黑" w:eastAsia="微软雅黑" w:hAnsi="微软雅黑"/>
                <w:szCs w:val="21"/>
              </w:rPr>
              <w:t>修改与更新类操作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3F3" w:themeFill="accent1" w:themeFillTint="32"/>
          </w:tcPr>
          <w:p w14:paraId="44229861" w14:textId="54BF5B67" w:rsidR="009837E5" w:rsidRPr="0010272A" w:rsidRDefault="008C2C08">
            <w:pPr>
              <w:autoSpaceDE w:val="0"/>
              <w:autoSpaceDN w:val="0"/>
              <w:adjustRightInd w:val="0"/>
              <w:spacing w:line="360" w:lineRule="auto"/>
              <w:ind w:left="107"/>
              <w:jc w:val="center"/>
              <w:rPr>
                <w:rFonts w:ascii="微软雅黑" w:eastAsia="微软雅黑" w:hAnsi="微软雅黑"/>
                <w:color w:val="000000" w:themeColor="text1"/>
                <w:szCs w:val="21"/>
                <w:lang w:bidi="ar"/>
              </w:rPr>
            </w:pPr>
            <w:r w:rsidRPr="0010272A">
              <w:rPr>
                <w:rFonts w:ascii="微软雅黑" w:eastAsia="微软雅黑" w:hAnsi="微软雅黑"/>
                <w:color w:val="000000" w:themeColor="text1"/>
                <w:szCs w:val="21"/>
                <w:lang w:bidi="ar"/>
              </w:rPr>
              <w:t>7</w:t>
            </w:r>
          </w:p>
        </w:tc>
      </w:tr>
      <w:tr w:rsidR="009837E5" w:rsidRPr="00DD4BEB" w14:paraId="620A5A70" w14:textId="77777777">
        <w:trPr>
          <w:trHeight w:val="476"/>
        </w:trPr>
        <w:tc>
          <w:tcPr>
            <w:tcW w:w="5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3F3" w:themeFill="accent1" w:themeFillTint="32"/>
          </w:tcPr>
          <w:p w14:paraId="76807B26" w14:textId="0EC1771D" w:rsidR="009837E5" w:rsidRPr="0010272A" w:rsidRDefault="008C2C08">
            <w:pPr>
              <w:autoSpaceDE w:val="0"/>
              <w:autoSpaceDN w:val="0"/>
              <w:adjustRightInd w:val="0"/>
              <w:spacing w:line="360" w:lineRule="auto"/>
              <w:ind w:left="107"/>
              <w:jc w:val="center"/>
              <w:rPr>
                <w:rFonts w:ascii="微软雅黑" w:eastAsia="微软雅黑" w:hAnsi="微软雅黑"/>
                <w:szCs w:val="21"/>
              </w:rPr>
            </w:pPr>
            <w:r w:rsidRPr="0010272A">
              <w:rPr>
                <w:rFonts w:ascii="微软雅黑" w:eastAsia="微软雅黑" w:hAnsi="微软雅黑"/>
                <w:szCs w:val="21"/>
              </w:rPr>
              <w:t>申请</w:t>
            </w:r>
            <w:r w:rsidR="00B105CB" w:rsidRPr="0010272A">
              <w:rPr>
                <w:rFonts w:ascii="微软雅黑" w:eastAsia="微软雅黑" w:hAnsi="微软雅黑"/>
                <w:szCs w:val="21"/>
              </w:rPr>
              <w:t>操作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3F3" w:themeFill="accent1" w:themeFillTint="32"/>
          </w:tcPr>
          <w:p w14:paraId="3A01619B" w14:textId="77777777" w:rsidR="009837E5" w:rsidRPr="0010272A" w:rsidRDefault="00B105CB">
            <w:pPr>
              <w:autoSpaceDE w:val="0"/>
              <w:autoSpaceDN w:val="0"/>
              <w:adjustRightInd w:val="0"/>
              <w:spacing w:line="360" w:lineRule="auto"/>
              <w:ind w:left="107"/>
              <w:jc w:val="center"/>
              <w:rPr>
                <w:rFonts w:ascii="微软雅黑" w:eastAsia="微软雅黑" w:hAnsi="微软雅黑"/>
                <w:color w:val="000000" w:themeColor="text1"/>
                <w:szCs w:val="21"/>
                <w:lang w:bidi="ar"/>
              </w:rPr>
            </w:pPr>
            <w:r w:rsidRPr="0010272A">
              <w:rPr>
                <w:rFonts w:ascii="微软雅黑" w:eastAsia="微软雅黑" w:hAnsi="微软雅黑"/>
                <w:color w:val="000000" w:themeColor="text1"/>
                <w:szCs w:val="21"/>
                <w:lang w:bidi="ar"/>
              </w:rPr>
              <w:t>6</w:t>
            </w:r>
          </w:p>
        </w:tc>
      </w:tr>
      <w:tr w:rsidR="009837E5" w:rsidRPr="00DD4BEB" w14:paraId="5AEF8F2E" w14:textId="77777777">
        <w:trPr>
          <w:trHeight w:val="476"/>
        </w:trPr>
        <w:tc>
          <w:tcPr>
            <w:tcW w:w="5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3F3" w:themeFill="accent1" w:themeFillTint="32"/>
          </w:tcPr>
          <w:p w14:paraId="186B51FE" w14:textId="6ADDA2EA" w:rsidR="009837E5" w:rsidRPr="0010272A" w:rsidRDefault="008C2C08">
            <w:pPr>
              <w:autoSpaceDE w:val="0"/>
              <w:autoSpaceDN w:val="0"/>
              <w:adjustRightInd w:val="0"/>
              <w:spacing w:line="360" w:lineRule="auto"/>
              <w:ind w:left="107"/>
              <w:jc w:val="center"/>
              <w:rPr>
                <w:rFonts w:ascii="微软雅黑" w:eastAsia="微软雅黑" w:hAnsi="微软雅黑"/>
                <w:szCs w:val="21"/>
              </w:rPr>
            </w:pPr>
            <w:r w:rsidRPr="0010272A">
              <w:rPr>
                <w:rFonts w:ascii="微软雅黑" w:eastAsia="微软雅黑" w:hAnsi="微软雅黑"/>
                <w:szCs w:val="21"/>
                <w:lang w:bidi="ar"/>
              </w:rPr>
              <w:t>查看与浏览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3F3" w:themeFill="accent1" w:themeFillTint="32"/>
          </w:tcPr>
          <w:p w14:paraId="68352C40" w14:textId="03817606" w:rsidR="009837E5" w:rsidRPr="0010272A" w:rsidRDefault="008C2C08">
            <w:pPr>
              <w:autoSpaceDE w:val="0"/>
              <w:autoSpaceDN w:val="0"/>
              <w:adjustRightInd w:val="0"/>
              <w:spacing w:line="360" w:lineRule="auto"/>
              <w:ind w:left="107"/>
              <w:jc w:val="center"/>
              <w:rPr>
                <w:rFonts w:ascii="微软雅黑" w:eastAsia="微软雅黑" w:hAnsi="微软雅黑"/>
                <w:color w:val="000000" w:themeColor="text1"/>
                <w:szCs w:val="21"/>
                <w:lang w:bidi="ar"/>
              </w:rPr>
            </w:pPr>
            <w:r w:rsidRPr="0010272A">
              <w:rPr>
                <w:rFonts w:ascii="微软雅黑" w:eastAsia="微软雅黑" w:hAnsi="微软雅黑"/>
                <w:color w:val="000000" w:themeColor="text1"/>
                <w:szCs w:val="21"/>
                <w:lang w:bidi="ar"/>
              </w:rPr>
              <w:t>6</w:t>
            </w:r>
          </w:p>
        </w:tc>
      </w:tr>
      <w:tr w:rsidR="009837E5" w:rsidRPr="00DD4BEB" w14:paraId="04ABE150" w14:textId="77777777">
        <w:trPr>
          <w:trHeight w:val="476"/>
        </w:trPr>
        <w:tc>
          <w:tcPr>
            <w:tcW w:w="5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3F3" w:themeFill="accent1" w:themeFillTint="32"/>
          </w:tcPr>
          <w:p w14:paraId="3354C22F" w14:textId="30BDF803" w:rsidR="009837E5" w:rsidRPr="0010272A" w:rsidRDefault="008C2C08">
            <w:pPr>
              <w:autoSpaceDE w:val="0"/>
              <w:autoSpaceDN w:val="0"/>
              <w:adjustRightInd w:val="0"/>
              <w:spacing w:line="360" w:lineRule="auto"/>
              <w:ind w:left="107"/>
              <w:jc w:val="center"/>
              <w:rPr>
                <w:rFonts w:ascii="微软雅黑" w:eastAsia="微软雅黑" w:hAnsi="微软雅黑"/>
                <w:szCs w:val="21"/>
              </w:rPr>
            </w:pPr>
            <w:r w:rsidRPr="0010272A">
              <w:rPr>
                <w:rFonts w:ascii="微软雅黑" w:eastAsia="微软雅黑" w:hAnsi="微软雅黑"/>
                <w:szCs w:val="21"/>
              </w:rPr>
              <w:t>搜索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3F3" w:themeFill="accent1" w:themeFillTint="32"/>
          </w:tcPr>
          <w:p w14:paraId="55AA632F" w14:textId="74E8F780" w:rsidR="009837E5" w:rsidRPr="0010272A" w:rsidRDefault="008C2C08">
            <w:pPr>
              <w:autoSpaceDE w:val="0"/>
              <w:autoSpaceDN w:val="0"/>
              <w:adjustRightInd w:val="0"/>
              <w:spacing w:line="360" w:lineRule="auto"/>
              <w:ind w:left="107"/>
              <w:jc w:val="center"/>
              <w:rPr>
                <w:rFonts w:ascii="微软雅黑" w:eastAsia="微软雅黑" w:hAnsi="微软雅黑"/>
                <w:color w:val="000000" w:themeColor="text1"/>
                <w:szCs w:val="21"/>
                <w:lang w:bidi="ar"/>
              </w:rPr>
            </w:pPr>
            <w:r w:rsidRPr="0010272A">
              <w:rPr>
                <w:rFonts w:ascii="微软雅黑" w:eastAsia="微软雅黑" w:hAnsi="微软雅黑"/>
                <w:color w:val="000000" w:themeColor="text1"/>
                <w:szCs w:val="21"/>
                <w:lang w:bidi="ar"/>
              </w:rPr>
              <w:t>5</w:t>
            </w:r>
          </w:p>
        </w:tc>
      </w:tr>
    </w:tbl>
    <w:p w14:paraId="504F1010" w14:textId="77777777" w:rsidR="009837E5" w:rsidRPr="00DD4BEB" w:rsidRDefault="00B105CB">
      <w:pPr>
        <w:pStyle w:val="1"/>
        <w:spacing w:line="360" w:lineRule="auto"/>
        <w:jc w:val="left"/>
        <w:rPr>
          <w:rFonts w:ascii="微软雅黑" w:eastAsia="微软雅黑" w:hAnsi="微软雅黑" w:cs="Times New Roman"/>
          <w:sz w:val="30"/>
          <w:szCs w:val="30"/>
        </w:rPr>
      </w:pPr>
      <w:bookmarkStart w:id="41" w:name="_Hlk43988367"/>
      <w:bookmarkStart w:id="42" w:name="_Toc75444283"/>
      <w:r w:rsidRPr="00DD4BEB">
        <w:rPr>
          <w:rFonts w:ascii="微软雅黑" w:eastAsia="微软雅黑" w:hAnsi="微软雅黑" w:cs="Times New Roman"/>
          <w:sz w:val="30"/>
          <w:szCs w:val="30"/>
        </w:rPr>
        <w:t>3.2 功能性</w:t>
      </w:r>
      <w:commentRangeStart w:id="43"/>
      <w:r w:rsidRPr="00DD4BEB">
        <w:rPr>
          <w:rFonts w:ascii="微软雅黑" w:eastAsia="微软雅黑" w:hAnsi="微软雅黑" w:cs="Times New Roman"/>
          <w:sz w:val="30"/>
          <w:szCs w:val="30"/>
        </w:rPr>
        <w:t>需求</w:t>
      </w:r>
      <w:commentRangeEnd w:id="43"/>
      <w:r w:rsidR="009548B2" w:rsidRPr="00DD4BEB">
        <w:rPr>
          <w:rFonts w:ascii="微软雅黑" w:eastAsia="微软雅黑" w:hAnsi="微软雅黑"/>
          <w:sz w:val="30"/>
          <w:szCs w:val="30"/>
        </w:rPr>
        <w:commentReference w:id="43"/>
      </w:r>
      <w:bookmarkEnd w:id="42"/>
    </w:p>
    <w:bookmarkEnd w:id="41"/>
    <w:p w14:paraId="6EA052D2" w14:textId="77777777" w:rsidR="008748E3" w:rsidRPr="00DD4BEB" w:rsidRDefault="008748E3" w:rsidP="007C5E1F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  <w:b/>
          <w:bCs/>
          <w:sz w:val="24"/>
        </w:rPr>
      </w:pPr>
      <w:r w:rsidRPr="00DD4BEB">
        <w:rPr>
          <w:rFonts w:ascii="微软雅黑" w:eastAsia="微软雅黑" w:hAnsi="微软雅黑"/>
          <w:b/>
          <w:bCs/>
          <w:sz w:val="24"/>
        </w:rPr>
        <w:t>通用功能性需求：每类用户都存在的需求</w:t>
      </w:r>
    </w:p>
    <w:p w14:paraId="17963F7F" w14:textId="77777777" w:rsidR="008748E3" w:rsidRPr="00DD4BEB" w:rsidRDefault="008748E3" w:rsidP="008748E3">
      <w:pPr>
        <w:spacing w:line="360" w:lineRule="auto"/>
        <w:rPr>
          <w:rFonts w:ascii="微软雅黑" w:eastAsia="微软雅黑" w:hAnsi="微软雅黑"/>
          <w:b/>
          <w:bCs/>
          <w:sz w:val="24"/>
        </w:rPr>
      </w:pPr>
    </w:p>
    <w:p w14:paraId="7A0EB2B1" w14:textId="77777777" w:rsidR="008748E3" w:rsidRPr="00DD4BEB" w:rsidRDefault="008748E3" w:rsidP="008748E3">
      <w:pPr>
        <w:spacing w:line="360" w:lineRule="auto"/>
        <w:rPr>
          <w:rFonts w:ascii="微软雅黑" w:eastAsia="微软雅黑" w:hAnsi="微软雅黑"/>
          <w:sz w:val="24"/>
        </w:rPr>
      </w:pPr>
      <w:r w:rsidRPr="00DD4BEB">
        <w:rPr>
          <w:rFonts w:ascii="微软雅黑" w:eastAsia="微软雅黑" w:hAnsi="微软雅黑"/>
          <w:sz w:val="24"/>
        </w:rPr>
        <w:t>个人登录注册</w:t>
      </w:r>
    </w:p>
    <w:tbl>
      <w:tblPr>
        <w:tblW w:w="8299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3"/>
        <w:gridCol w:w="4046"/>
      </w:tblGrid>
      <w:tr w:rsidR="008748E3" w:rsidRPr="00DD4BEB" w14:paraId="62ABEDB5" w14:textId="77777777" w:rsidTr="0010272A">
        <w:trPr>
          <w:trHeight w:hRule="exact" w:val="774"/>
        </w:trPr>
        <w:tc>
          <w:tcPr>
            <w:tcW w:w="4253" w:type="dxa"/>
            <w:tcBorders>
              <w:top w:val="single" w:sz="4" w:space="0" w:color="4472C4"/>
              <w:left w:val="single" w:sz="4" w:space="0" w:color="8EAADB"/>
              <w:bottom w:val="single" w:sz="4" w:space="0" w:color="4472C4"/>
              <w:right w:val="single" w:sz="4" w:space="0" w:color="8EAADB"/>
            </w:tcBorders>
            <w:shd w:val="clear" w:color="auto" w:fill="4472C4"/>
          </w:tcPr>
          <w:tbl>
            <w:tblPr>
              <w:tblW w:w="8213" w:type="dxa"/>
              <w:tblInd w:w="140" w:type="dxa"/>
              <w:tblBorders>
                <w:top w:val="single" w:sz="4" w:space="0" w:color="8EAADB"/>
                <w:left w:val="single" w:sz="4" w:space="0" w:color="8EAADB"/>
                <w:bottom w:val="single" w:sz="4" w:space="0" w:color="8EAADB"/>
                <w:right w:val="single" w:sz="4" w:space="0" w:color="8EAADB"/>
                <w:insideH w:val="single" w:sz="4" w:space="0" w:color="8EAADB"/>
                <w:insideV w:val="single" w:sz="4" w:space="0" w:color="8EAADB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55"/>
              <w:gridCol w:w="3958"/>
            </w:tblGrid>
            <w:tr w:rsidR="008748E3" w:rsidRPr="0010272A" w14:paraId="2FB1B2C0" w14:textId="77777777" w:rsidTr="0010272A">
              <w:trPr>
                <w:trHeight w:hRule="exact" w:val="871"/>
              </w:trPr>
              <w:tc>
                <w:tcPr>
                  <w:tcW w:w="4255" w:type="dxa"/>
                  <w:tcBorders>
                    <w:top w:val="nil"/>
                    <w:left w:val="nil"/>
                    <w:bottom w:val="single" w:sz="4" w:space="0" w:color="FFFFFF"/>
                    <w:right w:val="nil"/>
                  </w:tcBorders>
                  <w:shd w:val="clear" w:color="auto" w:fill="4471C4"/>
                </w:tcPr>
                <w:p w14:paraId="20EA1C0D" w14:textId="77777777" w:rsidR="008748E3" w:rsidRPr="0010272A" w:rsidRDefault="008748E3" w:rsidP="00637C5E">
                  <w:pPr>
                    <w:pStyle w:val="TableParagraph"/>
                    <w:spacing w:line="360" w:lineRule="auto"/>
                    <w:ind w:left="420"/>
                    <w:rPr>
                      <w:rFonts w:ascii="微软雅黑" w:eastAsia="微软雅黑" w:hAnsi="微软雅黑" w:cs="Times New Roman"/>
                      <w:b/>
                      <w:sz w:val="21"/>
                      <w:szCs w:val="21"/>
                    </w:rPr>
                  </w:pPr>
                  <w:proofErr w:type="spellStart"/>
                  <w:r w:rsidRPr="0010272A">
                    <w:rPr>
                      <w:rFonts w:ascii="微软雅黑" w:eastAsia="微软雅黑" w:hAnsi="微软雅黑" w:cs="Times New Roman"/>
                      <w:b/>
                      <w:color w:val="FFFFFF"/>
                      <w:sz w:val="21"/>
                      <w:szCs w:val="21"/>
                    </w:rPr>
                    <w:t>方法</w:t>
                  </w:r>
                  <w:proofErr w:type="spellEnd"/>
                </w:p>
              </w:tc>
              <w:tc>
                <w:tcPr>
                  <w:tcW w:w="3958" w:type="dxa"/>
                  <w:tcBorders>
                    <w:top w:val="nil"/>
                    <w:left w:val="nil"/>
                    <w:bottom w:val="single" w:sz="4" w:space="0" w:color="FFFFFF"/>
                    <w:right w:val="nil"/>
                  </w:tcBorders>
                  <w:shd w:val="clear" w:color="auto" w:fill="4471C4"/>
                </w:tcPr>
                <w:p w14:paraId="5042D9FE" w14:textId="77777777" w:rsidR="008748E3" w:rsidRPr="0010272A" w:rsidRDefault="008748E3" w:rsidP="00637C5E">
                  <w:pPr>
                    <w:pStyle w:val="TableParagraph"/>
                    <w:spacing w:line="360" w:lineRule="auto"/>
                    <w:ind w:left="420"/>
                    <w:rPr>
                      <w:rFonts w:ascii="微软雅黑" w:eastAsia="微软雅黑" w:hAnsi="微软雅黑" w:cs="Times New Roman"/>
                      <w:b/>
                      <w:sz w:val="21"/>
                      <w:szCs w:val="21"/>
                    </w:rPr>
                  </w:pPr>
                  <w:proofErr w:type="spellStart"/>
                  <w:r w:rsidRPr="0010272A">
                    <w:rPr>
                      <w:rFonts w:ascii="微软雅黑" w:eastAsia="微软雅黑" w:hAnsi="微软雅黑" w:cs="Times New Roman"/>
                      <w:b/>
                      <w:color w:val="FFFFFF"/>
                      <w:sz w:val="21"/>
                      <w:szCs w:val="21"/>
                    </w:rPr>
                    <w:t>注释</w:t>
                  </w:r>
                  <w:proofErr w:type="spellEnd"/>
                </w:p>
              </w:tc>
            </w:tr>
          </w:tbl>
          <w:p w14:paraId="4F23428C" w14:textId="77777777" w:rsidR="008748E3" w:rsidRPr="0010272A" w:rsidRDefault="008748E3" w:rsidP="00637C5E">
            <w:pPr>
              <w:pStyle w:val="TableParagraph"/>
              <w:spacing w:line="360" w:lineRule="auto"/>
              <w:ind w:left="420"/>
              <w:rPr>
                <w:rFonts w:ascii="微软雅黑" w:eastAsia="微软雅黑" w:hAnsi="微软雅黑" w:cs="Times New Roman"/>
                <w:b/>
                <w:sz w:val="21"/>
                <w:szCs w:val="21"/>
              </w:rPr>
            </w:pPr>
          </w:p>
        </w:tc>
        <w:tc>
          <w:tcPr>
            <w:tcW w:w="4046" w:type="dxa"/>
            <w:tcBorders>
              <w:top w:val="single" w:sz="4" w:space="0" w:color="4472C4"/>
              <w:left w:val="single" w:sz="4" w:space="0" w:color="8EAADB"/>
              <w:bottom w:val="single" w:sz="4" w:space="0" w:color="4472C4"/>
              <w:right w:val="single" w:sz="4" w:space="0" w:color="8EAADB"/>
            </w:tcBorders>
            <w:shd w:val="clear" w:color="auto" w:fill="4472C4"/>
          </w:tcPr>
          <w:p w14:paraId="16BCC3B0" w14:textId="77777777" w:rsidR="008748E3" w:rsidRPr="0010272A" w:rsidRDefault="008748E3" w:rsidP="00637C5E">
            <w:pPr>
              <w:pStyle w:val="TableParagraph"/>
              <w:spacing w:line="360" w:lineRule="auto"/>
              <w:ind w:left="420"/>
              <w:rPr>
                <w:rFonts w:ascii="微软雅黑" w:eastAsia="微软雅黑" w:hAnsi="微软雅黑" w:cs="Times New Roman"/>
                <w:b/>
                <w:sz w:val="21"/>
                <w:szCs w:val="21"/>
              </w:rPr>
            </w:pPr>
            <w:proofErr w:type="spellStart"/>
            <w:r w:rsidRPr="0010272A">
              <w:rPr>
                <w:rFonts w:ascii="微软雅黑" w:eastAsia="微软雅黑" w:hAnsi="微软雅黑" w:cs="Times New Roman"/>
                <w:b/>
                <w:color w:val="FFFFFF"/>
                <w:sz w:val="21"/>
                <w:szCs w:val="21"/>
              </w:rPr>
              <w:t>注释</w:t>
            </w:r>
            <w:proofErr w:type="spellEnd"/>
          </w:p>
        </w:tc>
      </w:tr>
      <w:tr w:rsidR="008748E3" w:rsidRPr="00DD4BEB" w14:paraId="512768AB" w14:textId="77777777" w:rsidTr="00637C5E">
        <w:trPr>
          <w:trHeight w:hRule="exact" w:val="478"/>
        </w:trPr>
        <w:tc>
          <w:tcPr>
            <w:tcW w:w="4253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78CB307C" w14:textId="77777777" w:rsidR="008748E3" w:rsidRPr="0010272A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527"/>
              <w:jc w:val="left"/>
              <w:rPr>
                <w:rFonts w:ascii="微软雅黑" w:eastAsia="微软雅黑" w:hAnsi="微软雅黑"/>
                <w:color w:val="000000"/>
                <w:kern w:val="0"/>
                <w:szCs w:val="21"/>
              </w:rPr>
            </w:pPr>
            <w:proofErr w:type="spellStart"/>
            <w:r w:rsidRPr="0010272A">
              <w:rPr>
                <w:rFonts w:ascii="微软雅黑" w:eastAsia="微软雅黑" w:hAnsi="微软雅黑"/>
                <w:color w:val="000000"/>
                <w:kern w:val="0"/>
                <w:szCs w:val="21"/>
              </w:rPr>
              <w:t>User.Register</w:t>
            </w:r>
            <w:proofErr w:type="spellEnd"/>
          </w:p>
        </w:tc>
        <w:tc>
          <w:tcPr>
            <w:tcW w:w="4046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26100F4B" w14:textId="77777777" w:rsidR="008748E3" w:rsidRPr="0010272A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107"/>
              <w:jc w:val="left"/>
              <w:rPr>
                <w:rFonts w:ascii="微软雅黑" w:eastAsia="微软雅黑" w:hAnsi="微软雅黑"/>
                <w:color w:val="000000"/>
                <w:kern w:val="0"/>
                <w:szCs w:val="21"/>
              </w:rPr>
            </w:pPr>
            <w:r w:rsidRPr="0010272A">
              <w:rPr>
                <w:rFonts w:ascii="微软雅黑" w:eastAsia="微软雅黑" w:hAnsi="微软雅黑"/>
                <w:color w:val="000000"/>
                <w:kern w:val="0"/>
                <w:szCs w:val="21"/>
              </w:rPr>
              <w:t>注册</w:t>
            </w:r>
          </w:p>
        </w:tc>
      </w:tr>
      <w:tr w:rsidR="008748E3" w:rsidRPr="00DD4BEB" w14:paraId="690263AB" w14:textId="77777777" w:rsidTr="00637C5E">
        <w:trPr>
          <w:trHeight w:hRule="exact" w:val="478"/>
        </w:trPr>
        <w:tc>
          <w:tcPr>
            <w:tcW w:w="425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14:paraId="6FE73957" w14:textId="77777777" w:rsidR="008748E3" w:rsidRPr="0010272A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527"/>
              <w:jc w:val="left"/>
              <w:rPr>
                <w:rFonts w:ascii="微软雅黑" w:eastAsia="微软雅黑" w:hAnsi="微软雅黑"/>
                <w:color w:val="000000"/>
                <w:kern w:val="0"/>
                <w:szCs w:val="21"/>
              </w:rPr>
            </w:pPr>
            <w:proofErr w:type="spellStart"/>
            <w:r w:rsidRPr="0010272A">
              <w:rPr>
                <w:rFonts w:ascii="微软雅黑" w:eastAsia="微软雅黑" w:hAnsi="微软雅黑"/>
                <w:color w:val="000000"/>
                <w:kern w:val="0"/>
                <w:szCs w:val="21"/>
              </w:rPr>
              <w:t>User.Login</w:t>
            </w:r>
            <w:proofErr w:type="spellEnd"/>
          </w:p>
        </w:tc>
        <w:tc>
          <w:tcPr>
            <w:tcW w:w="40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14:paraId="148FBAEA" w14:textId="77777777" w:rsidR="008748E3" w:rsidRPr="0010272A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107"/>
              <w:jc w:val="left"/>
              <w:rPr>
                <w:rFonts w:ascii="微软雅黑" w:eastAsia="微软雅黑" w:hAnsi="微软雅黑"/>
                <w:color w:val="000000"/>
                <w:kern w:val="0"/>
                <w:szCs w:val="21"/>
              </w:rPr>
            </w:pPr>
            <w:r w:rsidRPr="0010272A">
              <w:rPr>
                <w:rFonts w:ascii="微软雅黑" w:eastAsia="微软雅黑" w:hAnsi="微软雅黑"/>
                <w:color w:val="000000"/>
                <w:kern w:val="0"/>
                <w:szCs w:val="21"/>
              </w:rPr>
              <w:t>登录</w:t>
            </w:r>
          </w:p>
        </w:tc>
      </w:tr>
      <w:tr w:rsidR="008748E3" w:rsidRPr="00DD4BEB" w14:paraId="1374EFB6" w14:textId="77777777" w:rsidTr="00637C5E">
        <w:trPr>
          <w:trHeight w:hRule="exact" w:val="480"/>
        </w:trPr>
        <w:tc>
          <w:tcPr>
            <w:tcW w:w="425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1BB68DF6" w14:textId="77777777" w:rsidR="008748E3" w:rsidRPr="0010272A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527"/>
              <w:jc w:val="left"/>
              <w:rPr>
                <w:rFonts w:ascii="微软雅黑" w:eastAsia="微软雅黑" w:hAnsi="微软雅黑"/>
                <w:color w:val="000000"/>
                <w:kern w:val="0"/>
                <w:szCs w:val="21"/>
              </w:rPr>
            </w:pPr>
            <w:proofErr w:type="spellStart"/>
            <w:r w:rsidRPr="0010272A">
              <w:rPr>
                <w:rFonts w:ascii="微软雅黑" w:eastAsia="微软雅黑" w:hAnsi="微软雅黑"/>
                <w:color w:val="000000"/>
                <w:kern w:val="0"/>
                <w:szCs w:val="21"/>
              </w:rPr>
              <w:t>User.ForgetPassword</w:t>
            </w:r>
            <w:proofErr w:type="spellEnd"/>
          </w:p>
        </w:tc>
        <w:tc>
          <w:tcPr>
            <w:tcW w:w="40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4570CCFD" w14:textId="77777777" w:rsidR="008748E3" w:rsidRPr="0010272A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107"/>
              <w:jc w:val="left"/>
              <w:rPr>
                <w:rFonts w:ascii="微软雅黑" w:eastAsia="微软雅黑" w:hAnsi="微软雅黑"/>
                <w:color w:val="000000"/>
                <w:kern w:val="0"/>
                <w:szCs w:val="21"/>
              </w:rPr>
            </w:pPr>
            <w:r w:rsidRPr="0010272A">
              <w:rPr>
                <w:rFonts w:ascii="微软雅黑" w:eastAsia="微软雅黑" w:hAnsi="微软雅黑"/>
                <w:color w:val="000000"/>
                <w:kern w:val="0"/>
                <w:szCs w:val="21"/>
              </w:rPr>
              <w:t>找回密码</w:t>
            </w:r>
          </w:p>
        </w:tc>
      </w:tr>
      <w:tr w:rsidR="008748E3" w:rsidRPr="00DD4BEB" w14:paraId="3002558A" w14:textId="77777777" w:rsidTr="00637C5E">
        <w:trPr>
          <w:trHeight w:hRule="exact" w:val="478"/>
        </w:trPr>
        <w:tc>
          <w:tcPr>
            <w:tcW w:w="425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14:paraId="081CDEE1" w14:textId="77777777" w:rsidR="008748E3" w:rsidRPr="0010272A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527"/>
              <w:jc w:val="left"/>
              <w:rPr>
                <w:rFonts w:ascii="微软雅黑" w:eastAsia="微软雅黑" w:hAnsi="微软雅黑"/>
                <w:color w:val="000000"/>
                <w:kern w:val="0"/>
                <w:szCs w:val="21"/>
              </w:rPr>
            </w:pPr>
            <w:proofErr w:type="spellStart"/>
            <w:r w:rsidRPr="0010272A">
              <w:rPr>
                <w:rFonts w:ascii="微软雅黑" w:eastAsia="微软雅黑" w:hAnsi="微软雅黑"/>
                <w:color w:val="000000"/>
                <w:kern w:val="0"/>
                <w:szCs w:val="21"/>
              </w:rPr>
              <w:t>User.update</w:t>
            </w:r>
            <w:proofErr w:type="spellEnd"/>
          </w:p>
        </w:tc>
        <w:tc>
          <w:tcPr>
            <w:tcW w:w="40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14:paraId="569F1556" w14:textId="77777777" w:rsidR="008748E3" w:rsidRPr="0010272A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107"/>
              <w:jc w:val="left"/>
              <w:rPr>
                <w:rFonts w:ascii="微软雅黑" w:eastAsia="微软雅黑" w:hAnsi="微软雅黑"/>
                <w:color w:val="000000"/>
                <w:kern w:val="0"/>
                <w:szCs w:val="21"/>
              </w:rPr>
            </w:pPr>
            <w:r w:rsidRPr="0010272A">
              <w:rPr>
                <w:rFonts w:ascii="微软雅黑" w:eastAsia="微软雅黑" w:hAnsi="微软雅黑"/>
                <w:color w:val="000000"/>
                <w:kern w:val="0"/>
                <w:szCs w:val="21"/>
              </w:rPr>
              <w:t>修改个人信息</w:t>
            </w:r>
          </w:p>
        </w:tc>
      </w:tr>
      <w:tr w:rsidR="008748E3" w:rsidRPr="00DD4BEB" w14:paraId="2F0CC2E5" w14:textId="77777777" w:rsidTr="00637C5E">
        <w:trPr>
          <w:trHeight w:hRule="exact" w:val="478"/>
        </w:trPr>
        <w:tc>
          <w:tcPr>
            <w:tcW w:w="425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64986C0B" w14:textId="77777777" w:rsidR="008748E3" w:rsidRPr="0010272A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527"/>
              <w:jc w:val="left"/>
              <w:rPr>
                <w:rFonts w:ascii="微软雅黑" w:eastAsia="微软雅黑" w:hAnsi="微软雅黑"/>
                <w:color w:val="000000"/>
                <w:kern w:val="0"/>
                <w:szCs w:val="21"/>
              </w:rPr>
            </w:pPr>
            <w:proofErr w:type="spellStart"/>
            <w:r w:rsidRPr="0010272A">
              <w:rPr>
                <w:rFonts w:ascii="微软雅黑" w:eastAsia="微软雅黑" w:hAnsi="微软雅黑"/>
                <w:color w:val="000000"/>
                <w:kern w:val="0"/>
                <w:szCs w:val="21"/>
              </w:rPr>
              <w:t>User.ChangePassword</w:t>
            </w:r>
            <w:proofErr w:type="spellEnd"/>
          </w:p>
        </w:tc>
        <w:tc>
          <w:tcPr>
            <w:tcW w:w="40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4675C4D4" w14:textId="77777777" w:rsidR="008748E3" w:rsidRPr="0010272A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107"/>
              <w:jc w:val="left"/>
              <w:rPr>
                <w:rFonts w:ascii="微软雅黑" w:eastAsia="微软雅黑" w:hAnsi="微软雅黑"/>
                <w:color w:val="000000"/>
                <w:kern w:val="0"/>
                <w:szCs w:val="21"/>
              </w:rPr>
            </w:pPr>
            <w:r w:rsidRPr="0010272A">
              <w:rPr>
                <w:rFonts w:ascii="微软雅黑" w:eastAsia="微软雅黑" w:hAnsi="微软雅黑"/>
                <w:color w:val="000000"/>
                <w:kern w:val="0"/>
                <w:szCs w:val="21"/>
              </w:rPr>
              <w:t>修改密码</w:t>
            </w:r>
          </w:p>
        </w:tc>
      </w:tr>
      <w:tr w:rsidR="008748E3" w:rsidRPr="00DD4BEB" w14:paraId="162AB6B1" w14:textId="77777777" w:rsidTr="00637C5E">
        <w:trPr>
          <w:trHeight w:hRule="exact" w:val="478"/>
        </w:trPr>
        <w:tc>
          <w:tcPr>
            <w:tcW w:w="425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14:paraId="179DA8C8" w14:textId="77777777" w:rsidR="008748E3" w:rsidRPr="0010272A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527"/>
              <w:jc w:val="left"/>
              <w:rPr>
                <w:rFonts w:ascii="微软雅黑" w:eastAsia="微软雅黑" w:hAnsi="微软雅黑"/>
                <w:color w:val="000000"/>
                <w:kern w:val="0"/>
                <w:szCs w:val="21"/>
              </w:rPr>
            </w:pPr>
            <w:proofErr w:type="spellStart"/>
            <w:r w:rsidRPr="0010272A">
              <w:rPr>
                <w:rFonts w:ascii="微软雅黑" w:eastAsia="微软雅黑" w:hAnsi="微软雅黑"/>
                <w:color w:val="000000"/>
                <w:kern w:val="0"/>
                <w:szCs w:val="21"/>
              </w:rPr>
              <w:t>User.Bind</w:t>
            </w:r>
            <w:proofErr w:type="spellEnd"/>
          </w:p>
        </w:tc>
        <w:tc>
          <w:tcPr>
            <w:tcW w:w="40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14:paraId="1660AF1D" w14:textId="77777777" w:rsidR="008748E3" w:rsidRPr="0010272A" w:rsidRDefault="008748E3" w:rsidP="00637C5E">
            <w:pPr>
              <w:keepNext/>
              <w:autoSpaceDE w:val="0"/>
              <w:autoSpaceDN w:val="0"/>
              <w:adjustRightInd w:val="0"/>
              <w:spacing w:line="360" w:lineRule="auto"/>
              <w:ind w:left="107"/>
              <w:jc w:val="left"/>
              <w:rPr>
                <w:rFonts w:ascii="微软雅黑" w:eastAsia="微软雅黑" w:hAnsi="微软雅黑"/>
                <w:color w:val="000000"/>
                <w:kern w:val="0"/>
                <w:szCs w:val="21"/>
              </w:rPr>
            </w:pPr>
            <w:r w:rsidRPr="0010272A">
              <w:rPr>
                <w:rFonts w:ascii="微软雅黑" w:eastAsia="微软雅黑" w:hAnsi="微软雅黑"/>
                <w:color w:val="000000"/>
                <w:kern w:val="0"/>
                <w:szCs w:val="21"/>
              </w:rPr>
              <w:t>绑定手机和邮箱</w:t>
            </w:r>
          </w:p>
        </w:tc>
      </w:tr>
      <w:tr w:rsidR="008748E3" w:rsidRPr="00DD4BEB" w14:paraId="56E8AECF" w14:textId="77777777" w:rsidTr="00637C5E">
        <w:trPr>
          <w:trHeight w:hRule="exact" w:val="478"/>
        </w:trPr>
        <w:tc>
          <w:tcPr>
            <w:tcW w:w="425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14:paraId="7FAF5EE4" w14:textId="77777777" w:rsidR="008748E3" w:rsidRPr="0010272A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527"/>
              <w:jc w:val="left"/>
              <w:rPr>
                <w:rFonts w:ascii="微软雅黑" w:eastAsia="微软雅黑" w:hAnsi="微软雅黑"/>
                <w:color w:val="000000"/>
                <w:kern w:val="0"/>
                <w:szCs w:val="21"/>
              </w:rPr>
            </w:pPr>
            <w:proofErr w:type="spellStart"/>
            <w:r w:rsidRPr="0010272A">
              <w:rPr>
                <w:rFonts w:ascii="微软雅黑" w:eastAsia="微软雅黑" w:hAnsi="微软雅黑"/>
                <w:color w:val="000000"/>
                <w:kern w:val="0"/>
                <w:szCs w:val="21"/>
              </w:rPr>
              <w:t>User.Logour</w:t>
            </w:r>
            <w:proofErr w:type="spellEnd"/>
          </w:p>
        </w:tc>
        <w:tc>
          <w:tcPr>
            <w:tcW w:w="40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14:paraId="05D852AF" w14:textId="77777777" w:rsidR="008748E3" w:rsidRPr="0010272A" w:rsidRDefault="008748E3" w:rsidP="00637C5E">
            <w:pPr>
              <w:keepNext/>
              <w:autoSpaceDE w:val="0"/>
              <w:autoSpaceDN w:val="0"/>
              <w:adjustRightInd w:val="0"/>
              <w:spacing w:line="360" w:lineRule="auto"/>
              <w:ind w:left="107"/>
              <w:jc w:val="left"/>
              <w:rPr>
                <w:rFonts w:ascii="微软雅黑" w:eastAsia="微软雅黑" w:hAnsi="微软雅黑"/>
                <w:color w:val="000000"/>
                <w:kern w:val="0"/>
                <w:szCs w:val="21"/>
              </w:rPr>
            </w:pPr>
            <w:r w:rsidRPr="0010272A">
              <w:rPr>
                <w:rFonts w:ascii="微软雅黑" w:eastAsia="微软雅黑" w:hAnsi="微软雅黑"/>
                <w:color w:val="000000"/>
                <w:kern w:val="0"/>
                <w:szCs w:val="21"/>
              </w:rPr>
              <w:t>退出登录</w:t>
            </w:r>
          </w:p>
        </w:tc>
      </w:tr>
      <w:tr w:rsidR="008748E3" w:rsidRPr="00DD4BEB" w14:paraId="68A7808C" w14:textId="77777777" w:rsidTr="0010272A">
        <w:trPr>
          <w:trHeight w:hRule="exact" w:val="479"/>
        </w:trPr>
        <w:tc>
          <w:tcPr>
            <w:tcW w:w="425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14:paraId="37870D9F" w14:textId="77777777" w:rsidR="008748E3" w:rsidRPr="0010272A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527"/>
              <w:jc w:val="left"/>
              <w:rPr>
                <w:rFonts w:ascii="微软雅黑" w:eastAsia="微软雅黑" w:hAnsi="微软雅黑"/>
                <w:color w:val="000000"/>
                <w:kern w:val="0"/>
                <w:szCs w:val="21"/>
              </w:rPr>
            </w:pPr>
            <w:proofErr w:type="spellStart"/>
            <w:r w:rsidRPr="0010272A">
              <w:rPr>
                <w:rFonts w:ascii="微软雅黑" w:eastAsia="微软雅黑" w:hAnsi="微软雅黑"/>
                <w:color w:val="000000"/>
                <w:kern w:val="0"/>
                <w:szCs w:val="21"/>
              </w:rPr>
              <w:t>User.getSelf</w:t>
            </w:r>
            <w:proofErr w:type="spellEnd"/>
          </w:p>
        </w:tc>
        <w:tc>
          <w:tcPr>
            <w:tcW w:w="40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14:paraId="53225F1B" w14:textId="77777777" w:rsidR="008748E3" w:rsidRPr="0010272A" w:rsidRDefault="008748E3" w:rsidP="00637C5E">
            <w:pPr>
              <w:keepNext/>
              <w:autoSpaceDE w:val="0"/>
              <w:autoSpaceDN w:val="0"/>
              <w:adjustRightInd w:val="0"/>
              <w:spacing w:line="360" w:lineRule="auto"/>
              <w:ind w:left="107"/>
              <w:jc w:val="left"/>
              <w:rPr>
                <w:rFonts w:ascii="微软雅黑" w:eastAsia="微软雅黑" w:hAnsi="微软雅黑"/>
                <w:color w:val="000000"/>
                <w:kern w:val="0"/>
                <w:szCs w:val="21"/>
              </w:rPr>
            </w:pPr>
            <w:r w:rsidRPr="0010272A">
              <w:rPr>
                <w:rFonts w:ascii="微软雅黑" w:eastAsia="微软雅黑" w:hAnsi="微软雅黑"/>
                <w:color w:val="000000"/>
                <w:kern w:val="0"/>
                <w:szCs w:val="21"/>
              </w:rPr>
              <w:t>获取自身信息</w:t>
            </w:r>
          </w:p>
        </w:tc>
      </w:tr>
    </w:tbl>
    <w:p w14:paraId="7CFB70B8" w14:textId="77777777" w:rsidR="008748E3" w:rsidRPr="00DD4BEB" w:rsidRDefault="008748E3" w:rsidP="008748E3">
      <w:pPr>
        <w:autoSpaceDE w:val="0"/>
        <w:autoSpaceDN w:val="0"/>
        <w:adjustRightInd w:val="0"/>
        <w:spacing w:line="360" w:lineRule="auto"/>
        <w:ind w:left="527"/>
        <w:jc w:val="left"/>
        <w:rPr>
          <w:rFonts w:ascii="微软雅黑" w:eastAsia="微软雅黑" w:hAnsi="微软雅黑"/>
          <w:color w:val="000000"/>
          <w:kern w:val="0"/>
          <w:sz w:val="22"/>
        </w:rPr>
      </w:pPr>
    </w:p>
    <w:p w14:paraId="55203855" w14:textId="77777777" w:rsidR="008748E3" w:rsidRPr="00DD4BEB" w:rsidRDefault="008748E3" w:rsidP="008748E3">
      <w:pPr>
        <w:spacing w:line="360" w:lineRule="auto"/>
        <w:rPr>
          <w:rFonts w:ascii="微软雅黑" w:eastAsia="微软雅黑" w:hAnsi="微软雅黑"/>
          <w:sz w:val="24"/>
        </w:rPr>
      </w:pPr>
    </w:p>
    <w:p w14:paraId="501DE786" w14:textId="77777777" w:rsidR="008748E3" w:rsidRPr="00DD4BEB" w:rsidRDefault="008748E3" w:rsidP="007C5E1F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  <w:b/>
          <w:bCs/>
          <w:sz w:val="24"/>
        </w:rPr>
      </w:pPr>
      <w:r w:rsidRPr="00DD4BEB">
        <w:rPr>
          <w:rFonts w:ascii="微软雅黑" w:eastAsia="微软雅黑" w:hAnsi="微软雅黑"/>
          <w:b/>
          <w:bCs/>
          <w:sz w:val="24"/>
        </w:rPr>
        <w:t>用户特殊功能性需求</w:t>
      </w:r>
    </w:p>
    <w:p w14:paraId="2647E6EF" w14:textId="77777777" w:rsidR="008748E3" w:rsidRPr="0010272A" w:rsidRDefault="008748E3" w:rsidP="007C5E1F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10272A">
        <w:rPr>
          <w:rFonts w:ascii="微软雅黑" w:eastAsia="微软雅黑" w:hAnsi="微软雅黑"/>
          <w:szCs w:val="21"/>
        </w:rPr>
        <w:t>普通用户：</w:t>
      </w:r>
    </w:p>
    <w:p w14:paraId="2F731DD7" w14:textId="77777777" w:rsidR="008748E3" w:rsidRPr="0010272A" w:rsidRDefault="008748E3" w:rsidP="008748E3">
      <w:pPr>
        <w:spacing w:line="360" w:lineRule="auto"/>
        <w:rPr>
          <w:rFonts w:ascii="微软雅黑" w:eastAsia="微软雅黑" w:hAnsi="微软雅黑"/>
          <w:szCs w:val="21"/>
        </w:rPr>
      </w:pPr>
      <w:r w:rsidRPr="0010272A">
        <w:rPr>
          <w:rFonts w:ascii="微软雅黑" w:eastAsia="微软雅黑" w:hAnsi="微软雅黑"/>
          <w:szCs w:val="21"/>
        </w:rPr>
        <w:t>资产浏览和发起申请</w:t>
      </w:r>
    </w:p>
    <w:tbl>
      <w:tblPr>
        <w:tblW w:w="8299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3"/>
        <w:gridCol w:w="4046"/>
      </w:tblGrid>
      <w:tr w:rsidR="008748E3" w:rsidRPr="00DD4BEB" w14:paraId="38B749C1" w14:textId="77777777" w:rsidTr="0010272A">
        <w:trPr>
          <w:trHeight w:hRule="exact" w:val="578"/>
        </w:trPr>
        <w:tc>
          <w:tcPr>
            <w:tcW w:w="4253" w:type="dxa"/>
            <w:tcBorders>
              <w:top w:val="single" w:sz="4" w:space="0" w:color="4472C4"/>
              <w:left w:val="single" w:sz="4" w:space="0" w:color="8EAADB"/>
              <w:bottom w:val="single" w:sz="4" w:space="0" w:color="4472C4"/>
              <w:right w:val="single" w:sz="4" w:space="0" w:color="8EAADB"/>
            </w:tcBorders>
            <w:shd w:val="clear" w:color="auto" w:fill="4472C4"/>
          </w:tcPr>
          <w:tbl>
            <w:tblPr>
              <w:tblW w:w="0" w:type="auto"/>
              <w:tblInd w:w="140" w:type="dxa"/>
              <w:tblBorders>
                <w:top w:val="single" w:sz="4" w:space="0" w:color="8EAADB"/>
                <w:left w:val="single" w:sz="4" w:space="0" w:color="8EAADB"/>
                <w:bottom w:val="single" w:sz="4" w:space="0" w:color="8EAADB"/>
                <w:right w:val="single" w:sz="4" w:space="0" w:color="8EAADB"/>
                <w:insideH w:val="single" w:sz="4" w:space="0" w:color="8EAADB"/>
                <w:insideV w:val="single" w:sz="4" w:space="0" w:color="8EAADB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99"/>
              <w:gridCol w:w="3999"/>
            </w:tblGrid>
            <w:tr w:rsidR="008748E3" w:rsidRPr="0010272A" w14:paraId="5717FE67" w14:textId="77777777" w:rsidTr="0010272A">
              <w:trPr>
                <w:trHeight w:hRule="exact" w:val="554"/>
              </w:trPr>
              <w:tc>
                <w:tcPr>
                  <w:tcW w:w="4299" w:type="dxa"/>
                  <w:tcBorders>
                    <w:top w:val="nil"/>
                    <w:left w:val="nil"/>
                    <w:bottom w:val="single" w:sz="4" w:space="0" w:color="FFFFFF"/>
                    <w:right w:val="nil"/>
                  </w:tcBorders>
                  <w:shd w:val="clear" w:color="auto" w:fill="4471C4"/>
                </w:tcPr>
                <w:p w14:paraId="6E4C91BA" w14:textId="77777777" w:rsidR="008748E3" w:rsidRPr="0010272A" w:rsidRDefault="008748E3" w:rsidP="00637C5E">
                  <w:pPr>
                    <w:pStyle w:val="TableParagraph"/>
                    <w:spacing w:line="360" w:lineRule="auto"/>
                    <w:ind w:left="420"/>
                    <w:rPr>
                      <w:rFonts w:ascii="微软雅黑" w:eastAsia="微软雅黑" w:hAnsi="微软雅黑" w:cs="Times New Roman"/>
                      <w:b/>
                      <w:sz w:val="21"/>
                      <w:szCs w:val="21"/>
                    </w:rPr>
                  </w:pPr>
                  <w:proofErr w:type="spellStart"/>
                  <w:r w:rsidRPr="0010272A">
                    <w:rPr>
                      <w:rFonts w:ascii="微软雅黑" w:eastAsia="微软雅黑" w:hAnsi="微软雅黑" w:cs="Times New Roman"/>
                      <w:b/>
                      <w:color w:val="FFFFFF"/>
                      <w:sz w:val="21"/>
                      <w:szCs w:val="21"/>
                    </w:rPr>
                    <w:t>方法</w:t>
                  </w:r>
                  <w:proofErr w:type="spellEnd"/>
                </w:p>
              </w:tc>
              <w:tc>
                <w:tcPr>
                  <w:tcW w:w="3999" w:type="dxa"/>
                  <w:tcBorders>
                    <w:top w:val="nil"/>
                    <w:left w:val="nil"/>
                    <w:bottom w:val="single" w:sz="4" w:space="0" w:color="FFFFFF"/>
                    <w:right w:val="nil"/>
                  </w:tcBorders>
                  <w:shd w:val="clear" w:color="auto" w:fill="4471C4"/>
                </w:tcPr>
                <w:p w14:paraId="0A7F777F" w14:textId="77777777" w:rsidR="008748E3" w:rsidRPr="0010272A" w:rsidRDefault="008748E3" w:rsidP="00637C5E">
                  <w:pPr>
                    <w:pStyle w:val="TableParagraph"/>
                    <w:spacing w:line="360" w:lineRule="auto"/>
                    <w:ind w:left="420"/>
                    <w:rPr>
                      <w:rFonts w:ascii="微软雅黑" w:eastAsia="微软雅黑" w:hAnsi="微软雅黑" w:cs="Times New Roman"/>
                      <w:b/>
                      <w:sz w:val="21"/>
                      <w:szCs w:val="21"/>
                    </w:rPr>
                  </w:pPr>
                  <w:proofErr w:type="spellStart"/>
                  <w:r w:rsidRPr="0010272A">
                    <w:rPr>
                      <w:rFonts w:ascii="微软雅黑" w:eastAsia="微软雅黑" w:hAnsi="微软雅黑" w:cs="Times New Roman"/>
                      <w:b/>
                      <w:color w:val="FFFFFF"/>
                      <w:sz w:val="21"/>
                      <w:szCs w:val="21"/>
                    </w:rPr>
                    <w:t>注释</w:t>
                  </w:r>
                  <w:proofErr w:type="spellEnd"/>
                </w:p>
              </w:tc>
            </w:tr>
          </w:tbl>
          <w:p w14:paraId="4E87A942" w14:textId="77777777" w:rsidR="008748E3" w:rsidRPr="0010272A" w:rsidRDefault="008748E3" w:rsidP="00637C5E">
            <w:pPr>
              <w:pStyle w:val="TableParagraph"/>
              <w:spacing w:line="360" w:lineRule="auto"/>
              <w:ind w:left="420"/>
              <w:rPr>
                <w:rFonts w:ascii="微软雅黑" w:eastAsia="微软雅黑" w:hAnsi="微软雅黑" w:cs="Times New Roman"/>
                <w:b/>
                <w:sz w:val="21"/>
                <w:szCs w:val="21"/>
              </w:rPr>
            </w:pPr>
          </w:p>
        </w:tc>
        <w:tc>
          <w:tcPr>
            <w:tcW w:w="4046" w:type="dxa"/>
            <w:tcBorders>
              <w:top w:val="single" w:sz="4" w:space="0" w:color="4472C4"/>
              <w:left w:val="single" w:sz="4" w:space="0" w:color="8EAADB"/>
              <w:bottom w:val="single" w:sz="4" w:space="0" w:color="4472C4"/>
              <w:right w:val="single" w:sz="4" w:space="0" w:color="8EAADB"/>
            </w:tcBorders>
            <w:shd w:val="clear" w:color="auto" w:fill="4472C4"/>
          </w:tcPr>
          <w:p w14:paraId="45751BC6" w14:textId="77777777" w:rsidR="008748E3" w:rsidRPr="0010272A" w:rsidRDefault="008748E3" w:rsidP="00637C5E">
            <w:pPr>
              <w:pStyle w:val="TableParagraph"/>
              <w:spacing w:line="360" w:lineRule="auto"/>
              <w:ind w:left="420"/>
              <w:rPr>
                <w:rFonts w:ascii="微软雅黑" w:eastAsia="微软雅黑" w:hAnsi="微软雅黑" w:cs="Times New Roman"/>
                <w:b/>
                <w:sz w:val="21"/>
                <w:szCs w:val="21"/>
              </w:rPr>
            </w:pPr>
            <w:proofErr w:type="spellStart"/>
            <w:r w:rsidRPr="0010272A">
              <w:rPr>
                <w:rFonts w:ascii="微软雅黑" w:eastAsia="微软雅黑" w:hAnsi="微软雅黑" w:cs="Times New Roman"/>
                <w:b/>
                <w:color w:val="FFFFFF"/>
                <w:sz w:val="21"/>
                <w:szCs w:val="21"/>
              </w:rPr>
              <w:t>注释</w:t>
            </w:r>
            <w:proofErr w:type="spellEnd"/>
          </w:p>
        </w:tc>
      </w:tr>
      <w:tr w:rsidR="008748E3" w:rsidRPr="00DD4BEB" w14:paraId="6188BDA4" w14:textId="77777777" w:rsidTr="0010272A">
        <w:trPr>
          <w:trHeight w:hRule="exact" w:val="656"/>
        </w:trPr>
        <w:tc>
          <w:tcPr>
            <w:tcW w:w="4253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6A954E3F" w14:textId="77777777" w:rsidR="008748E3" w:rsidRPr="0010272A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527"/>
              <w:jc w:val="left"/>
              <w:rPr>
                <w:rFonts w:ascii="微软雅黑" w:eastAsia="微软雅黑" w:hAnsi="微软雅黑"/>
                <w:color w:val="000000"/>
                <w:kern w:val="0"/>
                <w:szCs w:val="21"/>
              </w:rPr>
            </w:pPr>
            <w:bookmarkStart w:id="44" w:name="_Hlk44005363"/>
            <w:proofErr w:type="spellStart"/>
            <w:r w:rsidRPr="0010272A">
              <w:rPr>
                <w:rFonts w:ascii="微软雅黑" w:eastAsia="微软雅黑" w:hAnsi="微软雅黑"/>
                <w:color w:val="000000"/>
                <w:kern w:val="0"/>
                <w:szCs w:val="21"/>
              </w:rPr>
              <w:t>User.viewProperties</w:t>
            </w:r>
            <w:proofErr w:type="spellEnd"/>
          </w:p>
        </w:tc>
        <w:tc>
          <w:tcPr>
            <w:tcW w:w="4046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7CE7BE9E" w14:textId="77777777" w:rsidR="008748E3" w:rsidRPr="0010272A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107"/>
              <w:jc w:val="left"/>
              <w:rPr>
                <w:rFonts w:ascii="微软雅黑" w:eastAsia="微软雅黑" w:hAnsi="微软雅黑"/>
                <w:color w:val="000000"/>
                <w:kern w:val="0"/>
                <w:szCs w:val="21"/>
              </w:rPr>
            </w:pPr>
            <w:r w:rsidRPr="0010272A">
              <w:rPr>
                <w:rFonts w:ascii="微软雅黑" w:eastAsia="微软雅黑" w:hAnsi="微软雅黑"/>
                <w:color w:val="000000"/>
                <w:kern w:val="0"/>
                <w:szCs w:val="21"/>
              </w:rPr>
              <w:t>浏览资产视图</w:t>
            </w:r>
          </w:p>
        </w:tc>
      </w:tr>
      <w:tr w:rsidR="008748E3" w:rsidRPr="00DD4BEB" w14:paraId="724F72AB" w14:textId="77777777" w:rsidTr="0010272A">
        <w:trPr>
          <w:trHeight w:hRule="exact" w:val="606"/>
        </w:trPr>
        <w:tc>
          <w:tcPr>
            <w:tcW w:w="425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14:paraId="55E01B5D" w14:textId="77777777" w:rsidR="008748E3" w:rsidRPr="0010272A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527"/>
              <w:jc w:val="left"/>
              <w:rPr>
                <w:rFonts w:ascii="微软雅黑" w:eastAsia="微软雅黑" w:hAnsi="微软雅黑"/>
                <w:color w:val="000000"/>
                <w:kern w:val="0"/>
                <w:szCs w:val="21"/>
              </w:rPr>
            </w:pPr>
            <w:proofErr w:type="spellStart"/>
            <w:r w:rsidRPr="0010272A">
              <w:rPr>
                <w:rFonts w:ascii="微软雅黑" w:eastAsia="微软雅黑" w:hAnsi="微软雅黑"/>
                <w:color w:val="000000"/>
                <w:kern w:val="0"/>
                <w:szCs w:val="21"/>
              </w:rPr>
              <w:t>User.applyProperty</w:t>
            </w:r>
            <w:proofErr w:type="spellEnd"/>
          </w:p>
        </w:tc>
        <w:tc>
          <w:tcPr>
            <w:tcW w:w="40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14:paraId="11869003" w14:textId="77777777" w:rsidR="008748E3" w:rsidRPr="0010272A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107"/>
              <w:jc w:val="left"/>
              <w:rPr>
                <w:rFonts w:ascii="微软雅黑" w:eastAsia="微软雅黑" w:hAnsi="微软雅黑"/>
                <w:color w:val="000000"/>
                <w:kern w:val="0"/>
                <w:szCs w:val="21"/>
              </w:rPr>
            </w:pPr>
            <w:r w:rsidRPr="0010272A">
              <w:rPr>
                <w:rFonts w:ascii="微软雅黑" w:eastAsia="微软雅黑" w:hAnsi="微软雅黑"/>
                <w:color w:val="000000"/>
                <w:kern w:val="0"/>
                <w:szCs w:val="21"/>
              </w:rPr>
              <w:t>申请资产</w:t>
            </w:r>
          </w:p>
        </w:tc>
      </w:tr>
      <w:tr w:rsidR="008748E3" w:rsidRPr="00DD4BEB" w14:paraId="006449B5" w14:textId="77777777" w:rsidTr="0010272A">
        <w:trPr>
          <w:trHeight w:hRule="exact" w:val="577"/>
        </w:trPr>
        <w:tc>
          <w:tcPr>
            <w:tcW w:w="425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6CEEF112" w14:textId="77777777" w:rsidR="008748E3" w:rsidRPr="0010272A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527"/>
              <w:jc w:val="left"/>
              <w:rPr>
                <w:rFonts w:ascii="微软雅黑" w:eastAsia="微软雅黑" w:hAnsi="微软雅黑"/>
                <w:color w:val="000000"/>
                <w:kern w:val="0"/>
                <w:szCs w:val="21"/>
              </w:rPr>
            </w:pPr>
            <w:proofErr w:type="spellStart"/>
            <w:r w:rsidRPr="0010272A">
              <w:rPr>
                <w:rFonts w:ascii="微软雅黑" w:eastAsia="微软雅黑" w:hAnsi="微软雅黑"/>
                <w:color w:val="000000"/>
                <w:kern w:val="0"/>
                <w:szCs w:val="21"/>
              </w:rPr>
              <w:t>User.returnProperty</w:t>
            </w:r>
            <w:proofErr w:type="spellEnd"/>
          </w:p>
        </w:tc>
        <w:tc>
          <w:tcPr>
            <w:tcW w:w="40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25A32F8F" w14:textId="77777777" w:rsidR="008748E3" w:rsidRPr="0010272A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107"/>
              <w:jc w:val="left"/>
              <w:rPr>
                <w:rFonts w:ascii="微软雅黑" w:eastAsia="微软雅黑" w:hAnsi="微软雅黑"/>
                <w:color w:val="000000"/>
                <w:kern w:val="0"/>
                <w:szCs w:val="21"/>
              </w:rPr>
            </w:pPr>
            <w:r w:rsidRPr="0010272A">
              <w:rPr>
                <w:rFonts w:ascii="微软雅黑" w:eastAsia="微软雅黑" w:hAnsi="微软雅黑"/>
                <w:szCs w:val="21"/>
              </w:rPr>
              <w:t>归还资产</w:t>
            </w:r>
          </w:p>
        </w:tc>
      </w:tr>
      <w:tr w:rsidR="008748E3" w:rsidRPr="00DD4BEB" w14:paraId="1B9771B4" w14:textId="77777777" w:rsidTr="0010272A">
        <w:trPr>
          <w:trHeight w:hRule="exact" w:val="648"/>
        </w:trPr>
        <w:tc>
          <w:tcPr>
            <w:tcW w:w="425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14:paraId="226C668B" w14:textId="77777777" w:rsidR="008748E3" w:rsidRPr="0010272A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527"/>
              <w:jc w:val="left"/>
              <w:rPr>
                <w:rFonts w:ascii="微软雅黑" w:eastAsia="微软雅黑" w:hAnsi="微软雅黑"/>
                <w:color w:val="000000"/>
                <w:kern w:val="0"/>
                <w:szCs w:val="21"/>
              </w:rPr>
            </w:pPr>
            <w:proofErr w:type="spellStart"/>
            <w:r w:rsidRPr="0010272A">
              <w:rPr>
                <w:rFonts w:ascii="微软雅黑" w:eastAsia="微软雅黑" w:hAnsi="微软雅黑"/>
                <w:color w:val="000000"/>
                <w:kern w:val="0"/>
                <w:szCs w:val="21"/>
              </w:rPr>
              <w:t>User.viewUsed</w:t>
            </w:r>
            <w:proofErr w:type="spellEnd"/>
          </w:p>
        </w:tc>
        <w:tc>
          <w:tcPr>
            <w:tcW w:w="40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14:paraId="33A6A868" w14:textId="77777777" w:rsidR="008748E3" w:rsidRPr="0010272A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107"/>
              <w:jc w:val="left"/>
              <w:rPr>
                <w:rFonts w:ascii="微软雅黑" w:eastAsia="微软雅黑" w:hAnsi="微软雅黑"/>
                <w:color w:val="000000"/>
                <w:kern w:val="0"/>
                <w:szCs w:val="21"/>
              </w:rPr>
            </w:pPr>
            <w:r w:rsidRPr="0010272A">
              <w:rPr>
                <w:rFonts w:ascii="微软雅黑" w:eastAsia="微软雅黑" w:hAnsi="微软雅黑"/>
                <w:color w:val="000000"/>
                <w:kern w:val="0"/>
                <w:szCs w:val="21"/>
              </w:rPr>
              <w:t>查看已经申请的资产</w:t>
            </w:r>
          </w:p>
        </w:tc>
      </w:tr>
      <w:tr w:rsidR="008748E3" w:rsidRPr="00DD4BEB" w14:paraId="3D1709B0" w14:textId="77777777" w:rsidTr="0010272A">
        <w:trPr>
          <w:trHeight w:hRule="exact" w:val="637"/>
        </w:trPr>
        <w:tc>
          <w:tcPr>
            <w:tcW w:w="425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1BF1CAA7" w14:textId="77777777" w:rsidR="008748E3" w:rsidRPr="0010272A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527"/>
              <w:jc w:val="left"/>
              <w:rPr>
                <w:rFonts w:ascii="微软雅黑" w:eastAsia="微软雅黑" w:hAnsi="微软雅黑"/>
                <w:color w:val="000000"/>
                <w:kern w:val="0"/>
                <w:szCs w:val="21"/>
              </w:rPr>
            </w:pPr>
            <w:proofErr w:type="spellStart"/>
            <w:r w:rsidRPr="0010272A">
              <w:rPr>
                <w:rFonts w:ascii="微软雅黑" w:eastAsia="微软雅黑" w:hAnsi="微软雅黑"/>
                <w:color w:val="000000"/>
                <w:kern w:val="0"/>
                <w:szCs w:val="21"/>
              </w:rPr>
              <w:t>User.getUser</w:t>
            </w:r>
            <w:proofErr w:type="spellEnd"/>
          </w:p>
        </w:tc>
        <w:tc>
          <w:tcPr>
            <w:tcW w:w="40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25F82E5A" w14:textId="77777777" w:rsidR="008748E3" w:rsidRPr="0010272A" w:rsidRDefault="008748E3" w:rsidP="00637C5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eastAsia="微软雅黑" w:hAnsi="微软雅黑"/>
                <w:color w:val="000000"/>
                <w:kern w:val="0"/>
                <w:szCs w:val="21"/>
              </w:rPr>
            </w:pPr>
            <w:r w:rsidRPr="0010272A">
              <w:rPr>
                <w:rFonts w:ascii="微软雅黑" w:eastAsia="微软雅黑" w:hAnsi="微软雅黑"/>
                <w:color w:val="000000"/>
                <w:kern w:val="0"/>
                <w:szCs w:val="21"/>
              </w:rPr>
              <w:t xml:space="preserve"> 获取当前登录的用户</w:t>
            </w:r>
          </w:p>
        </w:tc>
      </w:tr>
      <w:bookmarkEnd w:id="44"/>
    </w:tbl>
    <w:p w14:paraId="4D029A92" w14:textId="77777777" w:rsidR="008748E3" w:rsidRPr="00DD4BEB" w:rsidRDefault="008748E3" w:rsidP="008748E3">
      <w:pPr>
        <w:spacing w:line="360" w:lineRule="auto"/>
        <w:rPr>
          <w:rFonts w:ascii="微软雅黑" w:eastAsia="微软雅黑" w:hAnsi="微软雅黑" w:hint="eastAsia"/>
          <w:sz w:val="24"/>
        </w:rPr>
      </w:pPr>
    </w:p>
    <w:p w14:paraId="77F0B1AC" w14:textId="77777777" w:rsidR="008748E3" w:rsidRPr="0010272A" w:rsidRDefault="008748E3" w:rsidP="008748E3">
      <w:pPr>
        <w:spacing w:line="360" w:lineRule="auto"/>
        <w:rPr>
          <w:rFonts w:ascii="微软雅黑" w:eastAsia="微软雅黑" w:hAnsi="微软雅黑"/>
          <w:szCs w:val="21"/>
        </w:rPr>
      </w:pPr>
      <w:r w:rsidRPr="0010272A">
        <w:rPr>
          <w:rFonts w:ascii="微软雅黑" w:eastAsia="微软雅黑" w:hAnsi="微软雅黑"/>
          <w:szCs w:val="21"/>
        </w:rPr>
        <w:t>管理自身用户</w:t>
      </w:r>
    </w:p>
    <w:tbl>
      <w:tblPr>
        <w:tblW w:w="8299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3"/>
        <w:gridCol w:w="4046"/>
      </w:tblGrid>
      <w:tr w:rsidR="008748E3" w:rsidRPr="0010272A" w14:paraId="5E2172D7" w14:textId="77777777" w:rsidTr="0010272A">
        <w:trPr>
          <w:trHeight w:hRule="exact" w:val="610"/>
        </w:trPr>
        <w:tc>
          <w:tcPr>
            <w:tcW w:w="4253" w:type="dxa"/>
            <w:tcBorders>
              <w:top w:val="single" w:sz="4" w:space="0" w:color="4472C4"/>
              <w:left w:val="single" w:sz="4" w:space="0" w:color="8EAADB"/>
              <w:bottom w:val="single" w:sz="4" w:space="0" w:color="4472C4"/>
              <w:right w:val="single" w:sz="4" w:space="0" w:color="8EAADB"/>
            </w:tcBorders>
            <w:shd w:val="clear" w:color="auto" w:fill="4472C4"/>
          </w:tcPr>
          <w:tbl>
            <w:tblPr>
              <w:tblW w:w="0" w:type="auto"/>
              <w:tblInd w:w="140" w:type="dxa"/>
              <w:tblBorders>
                <w:top w:val="single" w:sz="4" w:space="0" w:color="8EAADB"/>
                <w:left w:val="single" w:sz="4" w:space="0" w:color="8EAADB"/>
                <w:bottom w:val="single" w:sz="4" w:space="0" w:color="8EAADB"/>
                <w:right w:val="single" w:sz="4" w:space="0" w:color="8EAADB"/>
                <w:insideH w:val="single" w:sz="4" w:space="0" w:color="8EAADB"/>
                <w:insideV w:val="single" w:sz="4" w:space="0" w:color="8EAADB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99"/>
              <w:gridCol w:w="3999"/>
            </w:tblGrid>
            <w:tr w:rsidR="008748E3" w:rsidRPr="0010272A" w14:paraId="117D30B7" w14:textId="77777777" w:rsidTr="00637C5E">
              <w:trPr>
                <w:trHeight w:hRule="exact" w:val="474"/>
              </w:trPr>
              <w:tc>
                <w:tcPr>
                  <w:tcW w:w="4299" w:type="dxa"/>
                  <w:tcBorders>
                    <w:top w:val="nil"/>
                    <w:left w:val="nil"/>
                    <w:bottom w:val="single" w:sz="4" w:space="0" w:color="FFFFFF"/>
                    <w:right w:val="nil"/>
                  </w:tcBorders>
                  <w:shd w:val="clear" w:color="auto" w:fill="4471C4"/>
                </w:tcPr>
                <w:p w14:paraId="67DCFD22" w14:textId="77777777" w:rsidR="008748E3" w:rsidRPr="0010272A" w:rsidRDefault="008748E3" w:rsidP="00637C5E">
                  <w:pPr>
                    <w:pStyle w:val="TableParagraph"/>
                    <w:spacing w:line="360" w:lineRule="auto"/>
                    <w:ind w:left="420"/>
                    <w:rPr>
                      <w:rFonts w:ascii="微软雅黑" w:eastAsia="微软雅黑" w:hAnsi="微软雅黑" w:cs="Times New Roman"/>
                      <w:b/>
                      <w:sz w:val="21"/>
                      <w:szCs w:val="21"/>
                    </w:rPr>
                  </w:pPr>
                  <w:proofErr w:type="spellStart"/>
                  <w:r w:rsidRPr="0010272A">
                    <w:rPr>
                      <w:rFonts w:ascii="微软雅黑" w:eastAsia="微软雅黑" w:hAnsi="微软雅黑" w:cs="Times New Roman"/>
                      <w:b/>
                      <w:color w:val="FFFFFF"/>
                      <w:sz w:val="21"/>
                      <w:szCs w:val="21"/>
                    </w:rPr>
                    <w:t>方法</w:t>
                  </w:r>
                  <w:proofErr w:type="spellEnd"/>
                </w:p>
              </w:tc>
              <w:tc>
                <w:tcPr>
                  <w:tcW w:w="3999" w:type="dxa"/>
                  <w:tcBorders>
                    <w:top w:val="nil"/>
                    <w:left w:val="nil"/>
                    <w:bottom w:val="single" w:sz="4" w:space="0" w:color="FFFFFF"/>
                    <w:right w:val="nil"/>
                  </w:tcBorders>
                  <w:shd w:val="clear" w:color="auto" w:fill="4471C4"/>
                </w:tcPr>
                <w:p w14:paraId="23E7DFB0" w14:textId="77777777" w:rsidR="008748E3" w:rsidRPr="0010272A" w:rsidRDefault="008748E3" w:rsidP="00637C5E">
                  <w:pPr>
                    <w:pStyle w:val="TableParagraph"/>
                    <w:spacing w:line="360" w:lineRule="auto"/>
                    <w:ind w:left="420"/>
                    <w:rPr>
                      <w:rFonts w:ascii="微软雅黑" w:eastAsia="微软雅黑" w:hAnsi="微软雅黑" w:cs="Times New Roman"/>
                      <w:b/>
                      <w:sz w:val="21"/>
                      <w:szCs w:val="21"/>
                    </w:rPr>
                  </w:pPr>
                  <w:proofErr w:type="spellStart"/>
                  <w:r w:rsidRPr="0010272A">
                    <w:rPr>
                      <w:rFonts w:ascii="微软雅黑" w:eastAsia="微软雅黑" w:hAnsi="微软雅黑" w:cs="Times New Roman"/>
                      <w:b/>
                      <w:color w:val="FFFFFF"/>
                      <w:sz w:val="21"/>
                      <w:szCs w:val="21"/>
                    </w:rPr>
                    <w:t>注释</w:t>
                  </w:r>
                  <w:proofErr w:type="spellEnd"/>
                </w:p>
              </w:tc>
            </w:tr>
          </w:tbl>
          <w:p w14:paraId="0AC2A4CA" w14:textId="77777777" w:rsidR="008748E3" w:rsidRPr="0010272A" w:rsidRDefault="008748E3" w:rsidP="00637C5E">
            <w:pPr>
              <w:pStyle w:val="TableParagraph"/>
              <w:spacing w:line="360" w:lineRule="auto"/>
              <w:ind w:left="420"/>
              <w:rPr>
                <w:rFonts w:ascii="微软雅黑" w:eastAsia="微软雅黑" w:hAnsi="微软雅黑" w:cs="Times New Roman"/>
                <w:b/>
                <w:sz w:val="21"/>
                <w:szCs w:val="21"/>
              </w:rPr>
            </w:pPr>
          </w:p>
        </w:tc>
        <w:tc>
          <w:tcPr>
            <w:tcW w:w="4046" w:type="dxa"/>
            <w:tcBorders>
              <w:top w:val="single" w:sz="4" w:space="0" w:color="4472C4"/>
              <w:left w:val="single" w:sz="4" w:space="0" w:color="8EAADB"/>
              <w:bottom w:val="single" w:sz="4" w:space="0" w:color="4472C4"/>
              <w:right w:val="single" w:sz="4" w:space="0" w:color="8EAADB"/>
            </w:tcBorders>
            <w:shd w:val="clear" w:color="auto" w:fill="4472C4"/>
          </w:tcPr>
          <w:p w14:paraId="683897B9" w14:textId="77777777" w:rsidR="008748E3" w:rsidRPr="0010272A" w:rsidRDefault="008748E3" w:rsidP="00637C5E">
            <w:pPr>
              <w:pStyle w:val="TableParagraph"/>
              <w:spacing w:line="360" w:lineRule="auto"/>
              <w:ind w:left="420"/>
              <w:rPr>
                <w:rFonts w:ascii="微软雅黑" w:eastAsia="微软雅黑" w:hAnsi="微软雅黑" w:cs="Times New Roman"/>
                <w:b/>
                <w:sz w:val="21"/>
                <w:szCs w:val="21"/>
              </w:rPr>
            </w:pPr>
            <w:proofErr w:type="spellStart"/>
            <w:r w:rsidRPr="0010272A">
              <w:rPr>
                <w:rFonts w:ascii="微软雅黑" w:eastAsia="微软雅黑" w:hAnsi="微软雅黑" w:cs="Times New Roman"/>
                <w:b/>
                <w:color w:val="FFFFFF"/>
                <w:sz w:val="21"/>
                <w:szCs w:val="21"/>
              </w:rPr>
              <w:t>注释</w:t>
            </w:r>
            <w:proofErr w:type="spellEnd"/>
          </w:p>
        </w:tc>
      </w:tr>
      <w:tr w:rsidR="008748E3" w:rsidRPr="0010272A" w14:paraId="61C5CECF" w14:textId="77777777" w:rsidTr="00637C5E">
        <w:trPr>
          <w:trHeight w:hRule="exact" w:val="478"/>
        </w:trPr>
        <w:tc>
          <w:tcPr>
            <w:tcW w:w="4253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443F8BC1" w14:textId="77777777" w:rsidR="008748E3" w:rsidRPr="0010272A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527"/>
              <w:jc w:val="left"/>
              <w:rPr>
                <w:rFonts w:ascii="微软雅黑" w:eastAsia="微软雅黑" w:hAnsi="微软雅黑"/>
                <w:color w:val="000000"/>
                <w:kern w:val="0"/>
                <w:szCs w:val="21"/>
              </w:rPr>
            </w:pPr>
            <w:proofErr w:type="spellStart"/>
            <w:r w:rsidRPr="0010272A">
              <w:rPr>
                <w:rFonts w:ascii="微软雅黑" w:eastAsia="微软雅黑" w:hAnsi="微软雅黑"/>
                <w:color w:val="000000"/>
                <w:kern w:val="0"/>
                <w:szCs w:val="21"/>
              </w:rPr>
              <w:t>User.update</w:t>
            </w:r>
            <w:proofErr w:type="spellEnd"/>
          </w:p>
        </w:tc>
        <w:tc>
          <w:tcPr>
            <w:tcW w:w="4046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54E1494C" w14:textId="77777777" w:rsidR="008748E3" w:rsidRPr="0010272A" w:rsidRDefault="008748E3" w:rsidP="00637C5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eastAsia="微软雅黑" w:hAnsi="微软雅黑"/>
                <w:color w:val="000000"/>
                <w:kern w:val="0"/>
                <w:szCs w:val="21"/>
              </w:rPr>
            </w:pPr>
            <w:r w:rsidRPr="0010272A">
              <w:rPr>
                <w:rFonts w:ascii="微软雅黑" w:eastAsia="微软雅黑" w:hAnsi="微软雅黑"/>
                <w:color w:val="000000"/>
                <w:kern w:val="0"/>
                <w:szCs w:val="21"/>
              </w:rPr>
              <w:t xml:space="preserve"> 修改自身信息</w:t>
            </w:r>
          </w:p>
        </w:tc>
      </w:tr>
      <w:tr w:rsidR="008748E3" w:rsidRPr="0010272A" w14:paraId="07EC9175" w14:textId="77777777" w:rsidTr="00637C5E">
        <w:trPr>
          <w:trHeight w:hRule="exact" w:val="478"/>
        </w:trPr>
        <w:tc>
          <w:tcPr>
            <w:tcW w:w="425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14:paraId="7C9BD21B" w14:textId="77777777" w:rsidR="008748E3" w:rsidRPr="0010272A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527"/>
              <w:jc w:val="left"/>
              <w:rPr>
                <w:rFonts w:ascii="微软雅黑" w:eastAsia="微软雅黑" w:hAnsi="微软雅黑"/>
                <w:color w:val="000000"/>
                <w:kern w:val="0"/>
                <w:szCs w:val="21"/>
              </w:rPr>
            </w:pPr>
            <w:proofErr w:type="spellStart"/>
            <w:r w:rsidRPr="0010272A">
              <w:rPr>
                <w:rFonts w:ascii="微软雅黑" w:eastAsia="微软雅黑" w:hAnsi="微软雅黑"/>
                <w:color w:val="000000"/>
                <w:kern w:val="0"/>
                <w:szCs w:val="21"/>
              </w:rPr>
              <w:t>User.check</w:t>
            </w:r>
            <w:proofErr w:type="spellEnd"/>
          </w:p>
        </w:tc>
        <w:tc>
          <w:tcPr>
            <w:tcW w:w="40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14:paraId="00D86021" w14:textId="77777777" w:rsidR="008748E3" w:rsidRPr="0010272A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107"/>
              <w:jc w:val="left"/>
              <w:rPr>
                <w:rFonts w:ascii="微软雅黑" w:eastAsia="微软雅黑" w:hAnsi="微软雅黑"/>
                <w:color w:val="000000"/>
                <w:kern w:val="0"/>
                <w:szCs w:val="21"/>
              </w:rPr>
            </w:pPr>
            <w:r w:rsidRPr="0010272A">
              <w:rPr>
                <w:rFonts w:ascii="微软雅黑" w:eastAsia="微软雅黑" w:hAnsi="微软雅黑"/>
                <w:color w:val="000000"/>
                <w:kern w:val="0"/>
                <w:szCs w:val="21"/>
              </w:rPr>
              <w:t>查看申请状态</w:t>
            </w:r>
          </w:p>
        </w:tc>
      </w:tr>
    </w:tbl>
    <w:p w14:paraId="1994E337" w14:textId="77777777" w:rsidR="008748E3" w:rsidRPr="0010272A" w:rsidRDefault="008748E3" w:rsidP="008748E3">
      <w:pPr>
        <w:spacing w:line="360" w:lineRule="auto"/>
        <w:rPr>
          <w:rFonts w:ascii="微软雅黑" w:eastAsia="微软雅黑" w:hAnsi="微软雅黑"/>
          <w:szCs w:val="21"/>
        </w:rPr>
      </w:pPr>
    </w:p>
    <w:p w14:paraId="7FDD6C50" w14:textId="77777777" w:rsidR="008748E3" w:rsidRPr="0010272A" w:rsidRDefault="008748E3" w:rsidP="007C5E1F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10272A">
        <w:rPr>
          <w:rFonts w:ascii="微软雅黑" w:eastAsia="微软雅黑" w:hAnsi="微软雅黑"/>
          <w:szCs w:val="21"/>
        </w:rPr>
        <w:t>管理员用户：</w:t>
      </w:r>
    </w:p>
    <w:p w14:paraId="6C912B83" w14:textId="77777777" w:rsidR="008748E3" w:rsidRPr="0010272A" w:rsidRDefault="008748E3" w:rsidP="008748E3">
      <w:pPr>
        <w:spacing w:line="360" w:lineRule="auto"/>
        <w:rPr>
          <w:rFonts w:ascii="微软雅黑" w:eastAsia="微软雅黑" w:hAnsi="微软雅黑"/>
          <w:szCs w:val="21"/>
        </w:rPr>
      </w:pPr>
      <w:r w:rsidRPr="0010272A">
        <w:rPr>
          <w:rFonts w:ascii="微软雅黑" w:eastAsia="微软雅黑" w:hAnsi="微软雅黑"/>
          <w:szCs w:val="21"/>
        </w:rPr>
        <w:t>用户管理</w:t>
      </w:r>
    </w:p>
    <w:tbl>
      <w:tblPr>
        <w:tblW w:w="8299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3"/>
        <w:gridCol w:w="4046"/>
      </w:tblGrid>
      <w:tr w:rsidR="008748E3" w:rsidRPr="0010272A" w14:paraId="26511C5E" w14:textId="77777777" w:rsidTr="0010272A">
        <w:trPr>
          <w:trHeight w:hRule="exact" w:val="561"/>
        </w:trPr>
        <w:tc>
          <w:tcPr>
            <w:tcW w:w="4253" w:type="dxa"/>
            <w:tcBorders>
              <w:top w:val="single" w:sz="4" w:space="0" w:color="4472C4"/>
              <w:left w:val="single" w:sz="4" w:space="0" w:color="8EAADB"/>
              <w:bottom w:val="single" w:sz="4" w:space="0" w:color="4472C4"/>
              <w:right w:val="single" w:sz="4" w:space="0" w:color="8EAADB"/>
            </w:tcBorders>
            <w:shd w:val="clear" w:color="auto" w:fill="4472C4"/>
          </w:tcPr>
          <w:tbl>
            <w:tblPr>
              <w:tblW w:w="0" w:type="auto"/>
              <w:tblInd w:w="140" w:type="dxa"/>
              <w:tblBorders>
                <w:top w:val="single" w:sz="4" w:space="0" w:color="8EAADB"/>
                <w:left w:val="single" w:sz="4" w:space="0" w:color="8EAADB"/>
                <w:bottom w:val="single" w:sz="4" w:space="0" w:color="8EAADB"/>
                <w:right w:val="single" w:sz="4" w:space="0" w:color="8EAADB"/>
                <w:insideH w:val="single" w:sz="4" w:space="0" w:color="8EAADB"/>
                <w:insideV w:val="single" w:sz="4" w:space="0" w:color="8EAADB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99"/>
              <w:gridCol w:w="3999"/>
            </w:tblGrid>
            <w:tr w:rsidR="008748E3" w:rsidRPr="0010272A" w14:paraId="66BF1189" w14:textId="77777777" w:rsidTr="00637C5E">
              <w:trPr>
                <w:trHeight w:hRule="exact" w:val="474"/>
              </w:trPr>
              <w:tc>
                <w:tcPr>
                  <w:tcW w:w="4299" w:type="dxa"/>
                  <w:tcBorders>
                    <w:top w:val="nil"/>
                    <w:left w:val="nil"/>
                    <w:bottom w:val="single" w:sz="4" w:space="0" w:color="FFFFFF"/>
                    <w:right w:val="nil"/>
                  </w:tcBorders>
                  <w:shd w:val="clear" w:color="auto" w:fill="4471C4"/>
                </w:tcPr>
                <w:p w14:paraId="183F3F26" w14:textId="77777777" w:rsidR="008748E3" w:rsidRPr="0010272A" w:rsidRDefault="008748E3" w:rsidP="00637C5E">
                  <w:pPr>
                    <w:pStyle w:val="TableParagraph"/>
                    <w:spacing w:line="360" w:lineRule="auto"/>
                    <w:ind w:left="420"/>
                    <w:rPr>
                      <w:rFonts w:ascii="微软雅黑" w:eastAsia="微软雅黑" w:hAnsi="微软雅黑" w:cs="Times New Roman"/>
                      <w:b/>
                      <w:sz w:val="21"/>
                      <w:szCs w:val="21"/>
                    </w:rPr>
                  </w:pPr>
                  <w:proofErr w:type="spellStart"/>
                  <w:r w:rsidRPr="0010272A">
                    <w:rPr>
                      <w:rFonts w:ascii="微软雅黑" w:eastAsia="微软雅黑" w:hAnsi="微软雅黑" w:cs="Times New Roman"/>
                      <w:b/>
                      <w:color w:val="FFFFFF"/>
                      <w:sz w:val="21"/>
                      <w:szCs w:val="21"/>
                    </w:rPr>
                    <w:t>方法</w:t>
                  </w:r>
                  <w:proofErr w:type="spellEnd"/>
                </w:p>
              </w:tc>
              <w:tc>
                <w:tcPr>
                  <w:tcW w:w="3999" w:type="dxa"/>
                  <w:tcBorders>
                    <w:top w:val="nil"/>
                    <w:left w:val="nil"/>
                    <w:bottom w:val="single" w:sz="4" w:space="0" w:color="FFFFFF"/>
                    <w:right w:val="nil"/>
                  </w:tcBorders>
                  <w:shd w:val="clear" w:color="auto" w:fill="4471C4"/>
                </w:tcPr>
                <w:p w14:paraId="4D664056" w14:textId="77777777" w:rsidR="008748E3" w:rsidRPr="0010272A" w:rsidRDefault="008748E3" w:rsidP="00637C5E">
                  <w:pPr>
                    <w:pStyle w:val="TableParagraph"/>
                    <w:spacing w:line="360" w:lineRule="auto"/>
                    <w:ind w:left="420"/>
                    <w:rPr>
                      <w:rFonts w:ascii="微软雅黑" w:eastAsia="微软雅黑" w:hAnsi="微软雅黑" w:cs="Times New Roman"/>
                      <w:b/>
                      <w:sz w:val="21"/>
                      <w:szCs w:val="21"/>
                    </w:rPr>
                  </w:pPr>
                  <w:proofErr w:type="spellStart"/>
                  <w:r w:rsidRPr="0010272A">
                    <w:rPr>
                      <w:rFonts w:ascii="微软雅黑" w:eastAsia="微软雅黑" w:hAnsi="微软雅黑" w:cs="Times New Roman"/>
                      <w:b/>
                      <w:color w:val="FFFFFF"/>
                      <w:sz w:val="21"/>
                      <w:szCs w:val="21"/>
                    </w:rPr>
                    <w:t>注释</w:t>
                  </w:r>
                  <w:proofErr w:type="spellEnd"/>
                </w:p>
              </w:tc>
            </w:tr>
          </w:tbl>
          <w:p w14:paraId="4B109CFF" w14:textId="77777777" w:rsidR="008748E3" w:rsidRPr="0010272A" w:rsidRDefault="008748E3" w:rsidP="00637C5E">
            <w:pPr>
              <w:pStyle w:val="TableParagraph"/>
              <w:spacing w:line="360" w:lineRule="auto"/>
              <w:ind w:left="420"/>
              <w:rPr>
                <w:rFonts w:ascii="微软雅黑" w:eastAsia="微软雅黑" w:hAnsi="微软雅黑" w:cs="Times New Roman"/>
                <w:b/>
                <w:sz w:val="21"/>
                <w:szCs w:val="21"/>
              </w:rPr>
            </w:pPr>
          </w:p>
        </w:tc>
        <w:tc>
          <w:tcPr>
            <w:tcW w:w="4046" w:type="dxa"/>
            <w:tcBorders>
              <w:top w:val="single" w:sz="4" w:space="0" w:color="4472C4"/>
              <w:left w:val="single" w:sz="4" w:space="0" w:color="8EAADB"/>
              <w:bottom w:val="single" w:sz="4" w:space="0" w:color="4472C4"/>
              <w:right w:val="single" w:sz="4" w:space="0" w:color="8EAADB"/>
            </w:tcBorders>
            <w:shd w:val="clear" w:color="auto" w:fill="4472C4"/>
          </w:tcPr>
          <w:p w14:paraId="5763AF83" w14:textId="77777777" w:rsidR="008748E3" w:rsidRPr="0010272A" w:rsidRDefault="008748E3" w:rsidP="00637C5E">
            <w:pPr>
              <w:pStyle w:val="TableParagraph"/>
              <w:spacing w:line="360" w:lineRule="auto"/>
              <w:ind w:left="420"/>
              <w:rPr>
                <w:rFonts w:ascii="微软雅黑" w:eastAsia="微软雅黑" w:hAnsi="微软雅黑" w:cs="Times New Roman"/>
                <w:b/>
                <w:sz w:val="21"/>
                <w:szCs w:val="21"/>
              </w:rPr>
            </w:pPr>
            <w:proofErr w:type="spellStart"/>
            <w:r w:rsidRPr="0010272A">
              <w:rPr>
                <w:rFonts w:ascii="微软雅黑" w:eastAsia="微软雅黑" w:hAnsi="微软雅黑" w:cs="Times New Roman"/>
                <w:b/>
                <w:color w:val="FFFFFF"/>
                <w:sz w:val="21"/>
                <w:szCs w:val="21"/>
              </w:rPr>
              <w:t>注释</w:t>
            </w:r>
            <w:proofErr w:type="spellEnd"/>
          </w:p>
        </w:tc>
      </w:tr>
      <w:tr w:rsidR="008748E3" w:rsidRPr="0010272A" w14:paraId="5B24B976" w14:textId="77777777" w:rsidTr="00637C5E">
        <w:trPr>
          <w:trHeight w:hRule="exact" w:val="478"/>
        </w:trPr>
        <w:tc>
          <w:tcPr>
            <w:tcW w:w="4253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10BA0B95" w14:textId="77777777" w:rsidR="008748E3" w:rsidRPr="0010272A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527"/>
              <w:jc w:val="left"/>
              <w:rPr>
                <w:rFonts w:ascii="微软雅黑" w:eastAsia="微软雅黑" w:hAnsi="微软雅黑"/>
                <w:color w:val="000000"/>
                <w:kern w:val="0"/>
                <w:szCs w:val="21"/>
              </w:rPr>
            </w:pPr>
            <w:bookmarkStart w:id="45" w:name="_Hlk44010239"/>
            <w:proofErr w:type="spellStart"/>
            <w:proofErr w:type="gramStart"/>
            <w:r w:rsidRPr="0010272A">
              <w:rPr>
                <w:rFonts w:ascii="微软雅黑" w:eastAsia="微软雅黑" w:hAnsi="微软雅黑"/>
                <w:color w:val="000000"/>
                <w:kern w:val="0"/>
                <w:szCs w:val="21"/>
              </w:rPr>
              <w:t>manager.userManager</w:t>
            </w:r>
            <w:proofErr w:type="spellEnd"/>
            <w:proofErr w:type="gramEnd"/>
          </w:p>
        </w:tc>
        <w:tc>
          <w:tcPr>
            <w:tcW w:w="4046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4C5B06E7" w14:textId="77777777" w:rsidR="008748E3" w:rsidRPr="0010272A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107"/>
              <w:jc w:val="left"/>
              <w:rPr>
                <w:rFonts w:ascii="微软雅黑" w:eastAsia="微软雅黑" w:hAnsi="微软雅黑"/>
                <w:color w:val="000000"/>
                <w:kern w:val="0"/>
                <w:szCs w:val="21"/>
              </w:rPr>
            </w:pPr>
            <w:r w:rsidRPr="0010272A">
              <w:rPr>
                <w:rFonts w:ascii="微软雅黑" w:eastAsia="微软雅黑" w:hAnsi="微软雅黑"/>
                <w:color w:val="000000"/>
                <w:kern w:val="0"/>
                <w:szCs w:val="21"/>
              </w:rPr>
              <w:t>返回用户管理对应界面</w:t>
            </w:r>
          </w:p>
        </w:tc>
      </w:tr>
      <w:tr w:rsidR="008748E3" w:rsidRPr="0010272A" w14:paraId="6B1390EF" w14:textId="77777777" w:rsidTr="00637C5E">
        <w:trPr>
          <w:trHeight w:hRule="exact" w:val="478"/>
        </w:trPr>
        <w:tc>
          <w:tcPr>
            <w:tcW w:w="425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14:paraId="2AEBD323" w14:textId="77777777" w:rsidR="008748E3" w:rsidRPr="0010272A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527"/>
              <w:jc w:val="left"/>
              <w:rPr>
                <w:rFonts w:ascii="微软雅黑" w:eastAsia="微软雅黑" w:hAnsi="微软雅黑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10272A">
              <w:rPr>
                <w:rFonts w:ascii="微软雅黑" w:eastAsia="微软雅黑" w:hAnsi="微软雅黑"/>
                <w:color w:val="000000"/>
                <w:kern w:val="0"/>
                <w:szCs w:val="21"/>
              </w:rPr>
              <w:t>manager.getUserDetail</w:t>
            </w:r>
            <w:proofErr w:type="spellEnd"/>
            <w:proofErr w:type="gramEnd"/>
          </w:p>
        </w:tc>
        <w:tc>
          <w:tcPr>
            <w:tcW w:w="40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14:paraId="340FB571" w14:textId="77777777" w:rsidR="008748E3" w:rsidRPr="0010272A" w:rsidRDefault="008748E3" w:rsidP="00637C5E">
            <w:pPr>
              <w:spacing w:line="360" w:lineRule="auto"/>
              <w:ind w:firstLineChars="50" w:firstLine="105"/>
              <w:rPr>
                <w:rFonts w:ascii="微软雅黑" w:eastAsia="微软雅黑" w:hAnsi="微软雅黑"/>
                <w:szCs w:val="21"/>
              </w:rPr>
            </w:pPr>
            <w:r w:rsidRPr="0010272A">
              <w:rPr>
                <w:rFonts w:ascii="微软雅黑" w:eastAsia="微软雅黑" w:hAnsi="微软雅黑"/>
                <w:szCs w:val="21"/>
              </w:rPr>
              <w:t>获取用户详细信息</w:t>
            </w:r>
          </w:p>
          <w:p w14:paraId="59B06DB7" w14:textId="77777777" w:rsidR="008748E3" w:rsidRPr="0010272A" w:rsidRDefault="008748E3" w:rsidP="00637C5E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10272A">
              <w:rPr>
                <w:rFonts w:ascii="微软雅黑" w:eastAsia="微软雅黑" w:hAnsi="微软雅黑"/>
                <w:szCs w:val="21"/>
              </w:rPr>
              <w:t>发布部门任务</w:t>
            </w:r>
            <w:proofErr w:type="spellStart"/>
            <w:r w:rsidRPr="0010272A">
              <w:rPr>
                <w:rFonts w:ascii="微软雅黑" w:eastAsia="微软雅黑" w:hAnsi="微软雅黑"/>
                <w:szCs w:val="21"/>
              </w:rPr>
              <w:t>ddl</w:t>
            </w:r>
            <w:proofErr w:type="spellEnd"/>
          </w:p>
          <w:p w14:paraId="606DF220" w14:textId="77777777" w:rsidR="008748E3" w:rsidRPr="0010272A" w:rsidRDefault="008748E3" w:rsidP="00637C5E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10272A">
              <w:rPr>
                <w:rFonts w:ascii="微软雅黑" w:eastAsia="微软雅黑" w:hAnsi="微软雅黑"/>
                <w:szCs w:val="21"/>
              </w:rPr>
              <w:t>查看部门任务完成情况</w:t>
            </w:r>
          </w:p>
          <w:p w14:paraId="74EE9DFF" w14:textId="77777777" w:rsidR="008748E3" w:rsidRPr="0010272A" w:rsidRDefault="008748E3" w:rsidP="00637C5E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10272A">
              <w:rPr>
                <w:rFonts w:ascii="微软雅黑" w:eastAsia="微软雅黑" w:hAnsi="微软雅黑"/>
                <w:szCs w:val="21"/>
              </w:rPr>
              <w:t>发布活动策划</w:t>
            </w:r>
          </w:p>
          <w:p w14:paraId="013040D1" w14:textId="77777777" w:rsidR="008748E3" w:rsidRPr="0010272A" w:rsidRDefault="008748E3" w:rsidP="00637C5E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10272A">
              <w:rPr>
                <w:rFonts w:ascii="微软雅黑" w:eastAsia="微软雅黑" w:hAnsi="微软雅黑"/>
                <w:szCs w:val="21"/>
              </w:rPr>
              <w:t>与其他负责人共享活动策划</w:t>
            </w:r>
          </w:p>
          <w:p w14:paraId="33334B19" w14:textId="77777777" w:rsidR="008748E3" w:rsidRPr="0010272A" w:rsidRDefault="008748E3" w:rsidP="00637C5E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10272A">
              <w:rPr>
                <w:rFonts w:ascii="微软雅黑" w:eastAsia="微软雅黑" w:hAnsi="微软雅黑"/>
                <w:szCs w:val="21"/>
              </w:rPr>
              <w:t>修改活动策划</w:t>
            </w:r>
          </w:p>
          <w:p w14:paraId="51D4C843" w14:textId="77777777" w:rsidR="008748E3" w:rsidRPr="0010272A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107"/>
              <w:jc w:val="left"/>
              <w:rPr>
                <w:rFonts w:ascii="微软雅黑" w:eastAsia="微软雅黑" w:hAnsi="微软雅黑"/>
                <w:color w:val="000000"/>
                <w:kern w:val="0"/>
                <w:szCs w:val="21"/>
              </w:rPr>
            </w:pPr>
          </w:p>
        </w:tc>
      </w:tr>
      <w:tr w:rsidR="008748E3" w:rsidRPr="0010272A" w14:paraId="2D8E0252" w14:textId="77777777" w:rsidTr="00637C5E">
        <w:trPr>
          <w:trHeight w:hRule="exact" w:val="480"/>
        </w:trPr>
        <w:tc>
          <w:tcPr>
            <w:tcW w:w="425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68AC1A35" w14:textId="77777777" w:rsidR="008748E3" w:rsidRPr="0010272A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527"/>
              <w:jc w:val="left"/>
              <w:rPr>
                <w:rFonts w:ascii="微软雅黑" w:eastAsia="微软雅黑" w:hAnsi="微软雅黑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10272A">
              <w:rPr>
                <w:rFonts w:ascii="微软雅黑" w:eastAsia="微软雅黑" w:hAnsi="微软雅黑"/>
                <w:color w:val="000000"/>
                <w:kern w:val="0"/>
                <w:szCs w:val="21"/>
              </w:rPr>
              <w:lastRenderedPageBreak/>
              <w:t>manager.addUser</w:t>
            </w:r>
            <w:proofErr w:type="spellEnd"/>
            <w:proofErr w:type="gramEnd"/>
          </w:p>
        </w:tc>
        <w:tc>
          <w:tcPr>
            <w:tcW w:w="40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2D7646FC" w14:textId="77777777" w:rsidR="008748E3" w:rsidRPr="0010272A" w:rsidRDefault="008748E3" w:rsidP="00637C5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eastAsia="微软雅黑" w:hAnsi="微软雅黑"/>
                <w:color w:val="000000"/>
                <w:kern w:val="0"/>
                <w:szCs w:val="21"/>
              </w:rPr>
            </w:pPr>
            <w:r w:rsidRPr="0010272A">
              <w:rPr>
                <w:rFonts w:ascii="微软雅黑" w:eastAsia="微软雅黑" w:hAnsi="微软雅黑"/>
                <w:color w:val="000000"/>
                <w:kern w:val="0"/>
                <w:szCs w:val="21"/>
              </w:rPr>
              <w:t xml:space="preserve"> 添加用户</w:t>
            </w:r>
          </w:p>
        </w:tc>
      </w:tr>
      <w:tr w:rsidR="008748E3" w:rsidRPr="0010272A" w14:paraId="2A5FE400" w14:textId="77777777" w:rsidTr="00637C5E">
        <w:trPr>
          <w:trHeight w:hRule="exact" w:val="478"/>
        </w:trPr>
        <w:tc>
          <w:tcPr>
            <w:tcW w:w="425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14:paraId="3BFBD649" w14:textId="77777777" w:rsidR="008748E3" w:rsidRPr="0010272A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527"/>
              <w:jc w:val="left"/>
              <w:rPr>
                <w:rFonts w:ascii="微软雅黑" w:eastAsia="微软雅黑" w:hAnsi="微软雅黑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10272A">
              <w:rPr>
                <w:rFonts w:ascii="微软雅黑" w:eastAsia="微软雅黑" w:hAnsi="微软雅黑"/>
                <w:color w:val="000000"/>
                <w:kern w:val="0"/>
                <w:szCs w:val="21"/>
              </w:rPr>
              <w:t>manager.delUser</w:t>
            </w:r>
            <w:proofErr w:type="spellEnd"/>
            <w:proofErr w:type="gramEnd"/>
          </w:p>
        </w:tc>
        <w:tc>
          <w:tcPr>
            <w:tcW w:w="40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14:paraId="475887D5" w14:textId="77777777" w:rsidR="008748E3" w:rsidRPr="0010272A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107"/>
              <w:jc w:val="left"/>
              <w:rPr>
                <w:rFonts w:ascii="微软雅黑" w:eastAsia="微软雅黑" w:hAnsi="微软雅黑"/>
                <w:color w:val="000000"/>
                <w:kern w:val="0"/>
                <w:szCs w:val="21"/>
              </w:rPr>
            </w:pPr>
            <w:r w:rsidRPr="0010272A">
              <w:rPr>
                <w:rFonts w:ascii="微软雅黑" w:eastAsia="微软雅黑" w:hAnsi="微软雅黑"/>
                <w:color w:val="000000"/>
                <w:kern w:val="0"/>
                <w:szCs w:val="21"/>
              </w:rPr>
              <w:t>删除列表中的用户</w:t>
            </w:r>
          </w:p>
        </w:tc>
      </w:tr>
      <w:tr w:rsidR="008748E3" w:rsidRPr="0010272A" w14:paraId="2992C23A" w14:textId="77777777" w:rsidTr="00637C5E">
        <w:trPr>
          <w:trHeight w:hRule="exact" w:val="478"/>
        </w:trPr>
        <w:tc>
          <w:tcPr>
            <w:tcW w:w="425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3BBAA3E0" w14:textId="77777777" w:rsidR="008748E3" w:rsidRPr="0010272A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527"/>
              <w:jc w:val="left"/>
              <w:rPr>
                <w:rFonts w:ascii="微软雅黑" w:eastAsia="微软雅黑" w:hAnsi="微软雅黑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10272A">
              <w:rPr>
                <w:rFonts w:ascii="微软雅黑" w:eastAsia="微软雅黑" w:hAnsi="微软雅黑"/>
                <w:color w:val="000000"/>
                <w:kern w:val="0"/>
                <w:szCs w:val="21"/>
              </w:rPr>
              <w:t>manager.updateUser</w:t>
            </w:r>
            <w:proofErr w:type="spellEnd"/>
            <w:proofErr w:type="gramEnd"/>
          </w:p>
        </w:tc>
        <w:tc>
          <w:tcPr>
            <w:tcW w:w="40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022D93FB" w14:textId="77777777" w:rsidR="008748E3" w:rsidRPr="0010272A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107"/>
              <w:jc w:val="left"/>
              <w:rPr>
                <w:rFonts w:ascii="微软雅黑" w:eastAsia="微软雅黑" w:hAnsi="微软雅黑"/>
                <w:color w:val="000000"/>
                <w:kern w:val="0"/>
                <w:szCs w:val="21"/>
              </w:rPr>
            </w:pPr>
            <w:r w:rsidRPr="0010272A">
              <w:rPr>
                <w:rFonts w:ascii="微软雅黑" w:eastAsia="微软雅黑" w:hAnsi="微软雅黑"/>
                <w:color w:val="000000"/>
                <w:kern w:val="0"/>
                <w:szCs w:val="21"/>
              </w:rPr>
              <w:t>修改用户信息</w:t>
            </w:r>
          </w:p>
        </w:tc>
      </w:tr>
      <w:tr w:rsidR="008748E3" w:rsidRPr="0010272A" w14:paraId="664C7EDC" w14:textId="77777777" w:rsidTr="00637C5E">
        <w:trPr>
          <w:trHeight w:hRule="exact" w:val="478"/>
        </w:trPr>
        <w:tc>
          <w:tcPr>
            <w:tcW w:w="425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7E31EDD5" w14:textId="77777777" w:rsidR="008748E3" w:rsidRPr="0010272A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527"/>
              <w:jc w:val="left"/>
              <w:rPr>
                <w:rFonts w:ascii="微软雅黑" w:eastAsia="微软雅黑" w:hAnsi="微软雅黑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10272A">
              <w:rPr>
                <w:rFonts w:ascii="微软雅黑" w:eastAsia="微软雅黑" w:hAnsi="微软雅黑"/>
                <w:color w:val="000000"/>
                <w:kern w:val="0"/>
                <w:szCs w:val="21"/>
              </w:rPr>
              <w:t>manager.getUserProperty</w:t>
            </w:r>
            <w:proofErr w:type="spellEnd"/>
            <w:proofErr w:type="gramEnd"/>
          </w:p>
        </w:tc>
        <w:tc>
          <w:tcPr>
            <w:tcW w:w="40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5C7DEF26" w14:textId="77777777" w:rsidR="008748E3" w:rsidRPr="0010272A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107"/>
              <w:jc w:val="left"/>
              <w:rPr>
                <w:rFonts w:ascii="微软雅黑" w:eastAsia="微软雅黑" w:hAnsi="微软雅黑"/>
                <w:color w:val="000000"/>
                <w:kern w:val="0"/>
                <w:szCs w:val="21"/>
              </w:rPr>
            </w:pPr>
            <w:r w:rsidRPr="0010272A">
              <w:rPr>
                <w:rFonts w:ascii="微软雅黑" w:eastAsia="微软雅黑" w:hAnsi="微软雅黑"/>
                <w:color w:val="000000"/>
                <w:kern w:val="0"/>
                <w:szCs w:val="21"/>
              </w:rPr>
              <w:t>获取用户资产信息</w:t>
            </w:r>
          </w:p>
        </w:tc>
      </w:tr>
      <w:tr w:rsidR="008748E3" w:rsidRPr="0010272A" w14:paraId="47C9B403" w14:textId="77777777" w:rsidTr="00637C5E">
        <w:trPr>
          <w:trHeight w:hRule="exact" w:val="478"/>
        </w:trPr>
        <w:tc>
          <w:tcPr>
            <w:tcW w:w="425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1FABBA01" w14:textId="77777777" w:rsidR="008748E3" w:rsidRPr="0010272A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527"/>
              <w:jc w:val="left"/>
              <w:rPr>
                <w:rFonts w:ascii="微软雅黑" w:eastAsia="微软雅黑" w:hAnsi="微软雅黑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10272A">
              <w:rPr>
                <w:rFonts w:ascii="微软雅黑" w:eastAsia="微软雅黑" w:hAnsi="微软雅黑"/>
                <w:color w:val="000000"/>
                <w:kern w:val="0"/>
                <w:szCs w:val="21"/>
              </w:rPr>
              <w:t>manager.freezeUser</w:t>
            </w:r>
            <w:proofErr w:type="spellEnd"/>
            <w:proofErr w:type="gramEnd"/>
          </w:p>
        </w:tc>
        <w:tc>
          <w:tcPr>
            <w:tcW w:w="40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1A0B8A6A" w14:textId="77777777" w:rsidR="008748E3" w:rsidRPr="0010272A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107"/>
              <w:jc w:val="left"/>
              <w:rPr>
                <w:rFonts w:ascii="微软雅黑" w:eastAsia="微软雅黑" w:hAnsi="微软雅黑"/>
                <w:color w:val="000000"/>
                <w:kern w:val="0"/>
                <w:szCs w:val="21"/>
              </w:rPr>
            </w:pPr>
            <w:r w:rsidRPr="0010272A">
              <w:rPr>
                <w:rFonts w:ascii="微软雅黑" w:eastAsia="微软雅黑" w:hAnsi="微软雅黑"/>
                <w:color w:val="000000"/>
                <w:kern w:val="0"/>
                <w:szCs w:val="21"/>
              </w:rPr>
              <w:t>冻结用户</w:t>
            </w:r>
          </w:p>
        </w:tc>
      </w:tr>
      <w:bookmarkEnd w:id="45"/>
    </w:tbl>
    <w:p w14:paraId="200BB713" w14:textId="77777777" w:rsidR="008748E3" w:rsidRPr="0010272A" w:rsidRDefault="008748E3" w:rsidP="008748E3">
      <w:pPr>
        <w:spacing w:line="360" w:lineRule="auto"/>
        <w:rPr>
          <w:rFonts w:ascii="微软雅黑" w:eastAsia="微软雅黑" w:hAnsi="微软雅黑"/>
          <w:szCs w:val="21"/>
        </w:rPr>
      </w:pPr>
    </w:p>
    <w:p w14:paraId="7C7B2186" w14:textId="77777777" w:rsidR="008748E3" w:rsidRPr="0010272A" w:rsidRDefault="008748E3" w:rsidP="008748E3">
      <w:pPr>
        <w:spacing w:line="360" w:lineRule="auto"/>
        <w:rPr>
          <w:rFonts w:ascii="微软雅黑" w:eastAsia="微软雅黑" w:hAnsi="微软雅黑"/>
          <w:szCs w:val="21"/>
        </w:rPr>
      </w:pPr>
      <w:r w:rsidRPr="0010272A">
        <w:rPr>
          <w:rFonts w:ascii="微软雅黑" w:eastAsia="微软雅黑" w:hAnsi="微软雅黑"/>
          <w:szCs w:val="21"/>
        </w:rPr>
        <w:t>资产管理</w:t>
      </w:r>
    </w:p>
    <w:tbl>
      <w:tblPr>
        <w:tblW w:w="8299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3"/>
        <w:gridCol w:w="4046"/>
      </w:tblGrid>
      <w:tr w:rsidR="008748E3" w:rsidRPr="0010272A" w14:paraId="3D257512" w14:textId="77777777" w:rsidTr="0010272A">
        <w:trPr>
          <w:trHeight w:hRule="exact" w:val="706"/>
        </w:trPr>
        <w:tc>
          <w:tcPr>
            <w:tcW w:w="4253" w:type="dxa"/>
            <w:tcBorders>
              <w:top w:val="single" w:sz="4" w:space="0" w:color="4472C4"/>
              <w:left w:val="single" w:sz="4" w:space="0" w:color="8EAADB"/>
              <w:bottom w:val="single" w:sz="4" w:space="0" w:color="4472C4"/>
              <w:right w:val="single" w:sz="4" w:space="0" w:color="8EAADB"/>
            </w:tcBorders>
            <w:shd w:val="clear" w:color="auto" w:fill="4472C4"/>
          </w:tcPr>
          <w:tbl>
            <w:tblPr>
              <w:tblW w:w="0" w:type="auto"/>
              <w:tblInd w:w="140" w:type="dxa"/>
              <w:tblBorders>
                <w:top w:val="single" w:sz="4" w:space="0" w:color="8EAADB"/>
                <w:left w:val="single" w:sz="4" w:space="0" w:color="8EAADB"/>
                <w:bottom w:val="single" w:sz="4" w:space="0" w:color="8EAADB"/>
                <w:right w:val="single" w:sz="4" w:space="0" w:color="8EAADB"/>
                <w:insideH w:val="single" w:sz="4" w:space="0" w:color="8EAADB"/>
                <w:insideV w:val="single" w:sz="4" w:space="0" w:color="8EAADB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99"/>
              <w:gridCol w:w="3999"/>
            </w:tblGrid>
            <w:tr w:rsidR="008748E3" w:rsidRPr="0010272A" w14:paraId="02575F23" w14:textId="77777777" w:rsidTr="00637C5E">
              <w:trPr>
                <w:trHeight w:hRule="exact" w:val="474"/>
              </w:trPr>
              <w:tc>
                <w:tcPr>
                  <w:tcW w:w="4299" w:type="dxa"/>
                  <w:tcBorders>
                    <w:top w:val="nil"/>
                    <w:left w:val="nil"/>
                    <w:bottom w:val="single" w:sz="4" w:space="0" w:color="FFFFFF"/>
                    <w:right w:val="nil"/>
                  </w:tcBorders>
                  <w:shd w:val="clear" w:color="auto" w:fill="4471C4"/>
                </w:tcPr>
                <w:p w14:paraId="1AC218C7" w14:textId="77777777" w:rsidR="008748E3" w:rsidRPr="0010272A" w:rsidRDefault="008748E3" w:rsidP="00637C5E">
                  <w:pPr>
                    <w:pStyle w:val="TableParagraph"/>
                    <w:spacing w:line="360" w:lineRule="auto"/>
                    <w:ind w:left="420"/>
                    <w:rPr>
                      <w:rFonts w:ascii="微软雅黑" w:eastAsia="微软雅黑" w:hAnsi="微软雅黑" w:cs="Times New Roman"/>
                      <w:b/>
                      <w:sz w:val="21"/>
                      <w:szCs w:val="21"/>
                    </w:rPr>
                  </w:pPr>
                  <w:proofErr w:type="spellStart"/>
                  <w:r w:rsidRPr="0010272A">
                    <w:rPr>
                      <w:rFonts w:ascii="微软雅黑" w:eastAsia="微软雅黑" w:hAnsi="微软雅黑" w:cs="Times New Roman"/>
                      <w:b/>
                      <w:color w:val="FFFFFF"/>
                      <w:sz w:val="21"/>
                      <w:szCs w:val="21"/>
                    </w:rPr>
                    <w:t>方法</w:t>
                  </w:r>
                  <w:proofErr w:type="spellEnd"/>
                </w:p>
              </w:tc>
              <w:tc>
                <w:tcPr>
                  <w:tcW w:w="3999" w:type="dxa"/>
                  <w:tcBorders>
                    <w:top w:val="nil"/>
                    <w:left w:val="nil"/>
                    <w:bottom w:val="single" w:sz="4" w:space="0" w:color="FFFFFF"/>
                    <w:right w:val="nil"/>
                  </w:tcBorders>
                  <w:shd w:val="clear" w:color="auto" w:fill="4471C4"/>
                </w:tcPr>
                <w:p w14:paraId="233D50F4" w14:textId="77777777" w:rsidR="008748E3" w:rsidRPr="0010272A" w:rsidRDefault="008748E3" w:rsidP="00637C5E">
                  <w:pPr>
                    <w:pStyle w:val="TableParagraph"/>
                    <w:spacing w:line="360" w:lineRule="auto"/>
                    <w:ind w:left="420"/>
                    <w:rPr>
                      <w:rFonts w:ascii="微软雅黑" w:eastAsia="微软雅黑" w:hAnsi="微软雅黑" w:cs="Times New Roman"/>
                      <w:b/>
                      <w:sz w:val="21"/>
                      <w:szCs w:val="21"/>
                    </w:rPr>
                  </w:pPr>
                  <w:proofErr w:type="spellStart"/>
                  <w:r w:rsidRPr="0010272A">
                    <w:rPr>
                      <w:rFonts w:ascii="微软雅黑" w:eastAsia="微软雅黑" w:hAnsi="微软雅黑" w:cs="Times New Roman"/>
                      <w:b/>
                      <w:color w:val="FFFFFF"/>
                      <w:sz w:val="21"/>
                      <w:szCs w:val="21"/>
                    </w:rPr>
                    <w:t>注释</w:t>
                  </w:r>
                  <w:proofErr w:type="spellEnd"/>
                </w:p>
              </w:tc>
            </w:tr>
          </w:tbl>
          <w:p w14:paraId="6CE9618F" w14:textId="77777777" w:rsidR="008748E3" w:rsidRPr="0010272A" w:rsidRDefault="008748E3" w:rsidP="00637C5E">
            <w:pPr>
              <w:pStyle w:val="TableParagraph"/>
              <w:spacing w:line="360" w:lineRule="auto"/>
              <w:ind w:left="420"/>
              <w:rPr>
                <w:rFonts w:ascii="微软雅黑" w:eastAsia="微软雅黑" w:hAnsi="微软雅黑" w:cs="Times New Roman"/>
                <w:b/>
                <w:sz w:val="21"/>
                <w:szCs w:val="21"/>
              </w:rPr>
            </w:pPr>
          </w:p>
        </w:tc>
        <w:tc>
          <w:tcPr>
            <w:tcW w:w="4046" w:type="dxa"/>
            <w:tcBorders>
              <w:top w:val="single" w:sz="4" w:space="0" w:color="4472C4"/>
              <w:left w:val="single" w:sz="4" w:space="0" w:color="8EAADB"/>
              <w:bottom w:val="single" w:sz="4" w:space="0" w:color="4472C4"/>
              <w:right w:val="single" w:sz="4" w:space="0" w:color="8EAADB"/>
            </w:tcBorders>
            <w:shd w:val="clear" w:color="auto" w:fill="4472C4"/>
          </w:tcPr>
          <w:p w14:paraId="50508C5C" w14:textId="77777777" w:rsidR="008748E3" w:rsidRPr="0010272A" w:rsidRDefault="008748E3" w:rsidP="00637C5E">
            <w:pPr>
              <w:pStyle w:val="TableParagraph"/>
              <w:spacing w:line="360" w:lineRule="auto"/>
              <w:ind w:left="420"/>
              <w:rPr>
                <w:rFonts w:ascii="微软雅黑" w:eastAsia="微软雅黑" w:hAnsi="微软雅黑" w:cs="Times New Roman"/>
                <w:b/>
                <w:sz w:val="21"/>
                <w:szCs w:val="21"/>
              </w:rPr>
            </w:pPr>
            <w:proofErr w:type="spellStart"/>
            <w:r w:rsidRPr="0010272A">
              <w:rPr>
                <w:rFonts w:ascii="微软雅黑" w:eastAsia="微软雅黑" w:hAnsi="微软雅黑" w:cs="Times New Roman"/>
                <w:b/>
                <w:color w:val="FFFFFF"/>
                <w:sz w:val="21"/>
                <w:szCs w:val="21"/>
              </w:rPr>
              <w:t>注释</w:t>
            </w:r>
            <w:proofErr w:type="spellEnd"/>
          </w:p>
        </w:tc>
      </w:tr>
      <w:tr w:rsidR="008748E3" w:rsidRPr="0010272A" w14:paraId="1B037456" w14:textId="77777777" w:rsidTr="00637C5E">
        <w:trPr>
          <w:trHeight w:hRule="exact" w:val="478"/>
        </w:trPr>
        <w:tc>
          <w:tcPr>
            <w:tcW w:w="4253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61091099" w14:textId="77777777" w:rsidR="008748E3" w:rsidRPr="0010272A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527"/>
              <w:jc w:val="left"/>
              <w:rPr>
                <w:rFonts w:ascii="微软雅黑" w:eastAsia="微软雅黑" w:hAnsi="微软雅黑"/>
                <w:color w:val="000000"/>
                <w:kern w:val="0"/>
                <w:szCs w:val="21"/>
              </w:rPr>
            </w:pPr>
            <w:bookmarkStart w:id="46" w:name="_Hlk43992838"/>
            <w:bookmarkStart w:id="47" w:name="_Hlk44010286"/>
            <w:proofErr w:type="spellStart"/>
            <w:proofErr w:type="gramStart"/>
            <w:r w:rsidRPr="0010272A">
              <w:rPr>
                <w:rFonts w:ascii="微软雅黑" w:eastAsia="微软雅黑" w:hAnsi="微软雅黑"/>
                <w:color w:val="000000"/>
                <w:kern w:val="0"/>
                <w:szCs w:val="21"/>
              </w:rPr>
              <w:t>manager.propertyManage</w:t>
            </w:r>
            <w:proofErr w:type="spellEnd"/>
            <w:proofErr w:type="gramEnd"/>
          </w:p>
        </w:tc>
        <w:tc>
          <w:tcPr>
            <w:tcW w:w="4046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33CEAE5A" w14:textId="77777777" w:rsidR="008748E3" w:rsidRPr="0010272A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107"/>
              <w:jc w:val="left"/>
              <w:rPr>
                <w:rFonts w:ascii="微软雅黑" w:eastAsia="微软雅黑" w:hAnsi="微软雅黑"/>
                <w:color w:val="000000"/>
                <w:kern w:val="0"/>
                <w:szCs w:val="21"/>
              </w:rPr>
            </w:pPr>
            <w:r w:rsidRPr="0010272A">
              <w:rPr>
                <w:rFonts w:ascii="微软雅黑" w:eastAsia="微软雅黑" w:hAnsi="微软雅黑"/>
                <w:color w:val="000000"/>
                <w:kern w:val="0"/>
                <w:szCs w:val="21"/>
              </w:rPr>
              <w:t>返回资产详情的视图</w:t>
            </w:r>
          </w:p>
        </w:tc>
      </w:tr>
      <w:bookmarkEnd w:id="46"/>
      <w:tr w:rsidR="008748E3" w:rsidRPr="0010272A" w14:paraId="4C7E14D6" w14:textId="77777777" w:rsidTr="00637C5E">
        <w:trPr>
          <w:trHeight w:hRule="exact" w:val="478"/>
        </w:trPr>
        <w:tc>
          <w:tcPr>
            <w:tcW w:w="425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14:paraId="6E92BF36" w14:textId="77777777" w:rsidR="008748E3" w:rsidRPr="0010272A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527"/>
              <w:jc w:val="left"/>
              <w:rPr>
                <w:rFonts w:ascii="微软雅黑" w:eastAsia="微软雅黑" w:hAnsi="微软雅黑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10272A">
              <w:rPr>
                <w:rFonts w:ascii="微软雅黑" w:eastAsia="微软雅黑" w:hAnsi="微软雅黑"/>
                <w:color w:val="000000"/>
                <w:kern w:val="0"/>
                <w:szCs w:val="21"/>
              </w:rPr>
              <w:t>manager.addProperty</w:t>
            </w:r>
            <w:proofErr w:type="spellEnd"/>
            <w:proofErr w:type="gramEnd"/>
          </w:p>
        </w:tc>
        <w:tc>
          <w:tcPr>
            <w:tcW w:w="40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14:paraId="0EBE6EC2" w14:textId="77777777" w:rsidR="008748E3" w:rsidRPr="0010272A" w:rsidRDefault="008748E3" w:rsidP="00637C5E">
            <w:pPr>
              <w:spacing w:line="360" w:lineRule="auto"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 w:rsidRPr="0010272A">
              <w:rPr>
                <w:rFonts w:ascii="微软雅黑" w:eastAsia="微软雅黑" w:hAnsi="微软雅黑"/>
                <w:szCs w:val="21"/>
              </w:rPr>
              <w:t>添加资产</w:t>
            </w:r>
          </w:p>
          <w:p w14:paraId="3AABD0EF" w14:textId="77777777" w:rsidR="008748E3" w:rsidRPr="0010272A" w:rsidRDefault="008748E3" w:rsidP="00637C5E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10272A">
              <w:rPr>
                <w:rFonts w:ascii="微软雅黑" w:eastAsia="微软雅黑" w:hAnsi="微软雅黑"/>
                <w:szCs w:val="21"/>
              </w:rPr>
              <w:t>修改活动策划</w:t>
            </w:r>
          </w:p>
          <w:p w14:paraId="6C7B2D19" w14:textId="77777777" w:rsidR="008748E3" w:rsidRPr="0010272A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107"/>
              <w:jc w:val="left"/>
              <w:rPr>
                <w:rFonts w:ascii="微软雅黑" w:eastAsia="微软雅黑" w:hAnsi="微软雅黑"/>
                <w:color w:val="000000"/>
                <w:kern w:val="0"/>
                <w:szCs w:val="21"/>
              </w:rPr>
            </w:pPr>
          </w:p>
        </w:tc>
      </w:tr>
      <w:tr w:rsidR="008748E3" w:rsidRPr="0010272A" w14:paraId="1E57BD97" w14:textId="77777777" w:rsidTr="00637C5E">
        <w:trPr>
          <w:trHeight w:hRule="exact" w:val="478"/>
        </w:trPr>
        <w:tc>
          <w:tcPr>
            <w:tcW w:w="4253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1BF24038" w14:textId="77777777" w:rsidR="008748E3" w:rsidRPr="0010272A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527"/>
              <w:jc w:val="left"/>
              <w:rPr>
                <w:rFonts w:ascii="微软雅黑" w:eastAsia="微软雅黑" w:hAnsi="微软雅黑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10272A">
              <w:rPr>
                <w:rFonts w:ascii="微软雅黑" w:eastAsia="微软雅黑" w:hAnsi="微软雅黑"/>
                <w:color w:val="000000"/>
                <w:kern w:val="0"/>
                <w:szCs w:val="21"/>
              </w:rPr>
              <w:t>manager.getProperDetail</w:t>
            </w:r>
            <w:proofErr w:type="spellEnd"/>
            <w:proofErr w:type="gramEnd"/>
          </w:p>
        </w:tc>
        <w:tc>
          <w:tcPr>
            <w:tcW w:w="4046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37965C17" w14:textId="77777777" w:rsidR="008748E3" w:rsidRPr="0010272A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107"/>
              <w:jc w:val="left"/>
              <w:rPr>
                <w:rFonts w:ascii="微软雅黑" w:eastAsia="微软雅黑" w:hAnsi="微软雅黑"/>
                <w:color w:val="000000"/>
                <w:kern w:val="0"/>
                <w:szCs w:val="21"/>
              </w:rPr>
            </w:pPr>
            <w:r w:rsidRPr="0010272A">
              <w:rPr>
                <w:rFonts w:ascii="微软雅黑" w:eastAsia="微软雅黑" w:hAnsi="微软雅黑"/>
                <w:color w:val="000000"/>
                <w:kern w:val="0"/>
                <w:szCs w:val="21"/>
              </w:rPr>
              <w:t>获取资产详细信息</w:t>
            </w:r>
          </w:p>
        </w:tc>
      </w:tr>
      <w:tr w:rsidR="008748E3" w:rsidRPr="0010272A" w14:paraId="0C77732E" w14:textId="77777777" w:rsidTr="00637C5E">
        <w:trPr>
          <w:trHeight w:hRule="exact" w:val="478"/>
        </w:trPr>
        <w:tc>
          <w:tcPr>
            <w:tcW w:w="425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14:paraId="27111E87" w14:textId="77777777" w:rsidR="008748E3" w:rsidRPr="0010272A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527"/>
              <w:jc w:val="left"/>
              <w:rPr>
                <w:rFonts w:ascii="微软雅黑" w:eastAsia="微软雅黑" w:hAnsi="微软雅黑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10272A">
              <w:rPr>
                <w:rFonts w:ascii="微软雅黑" w:eastAsia="微软雅黑" w:hAnsi="微软雅黑"/>
                <w:color w:val="000000"/>
                <w:kern w:val="0"/>
                <w:szCs w:val="21"/>
              </w:rPr>
              <w:t>manager.delProperty</w:t>
            </w:r>
            <w:proofErr w:type="spellEnd"/>
            <w:proofErr w:type="gramEnd"/>
          </w:p>
        </w:tc>
        <w:tc>
          <w:tcPr>
            <w:tcW w:w="40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14:paraId="56CCDE42" w14:textId="77777777" w:rsidR="008748E3" w:rsidRPr="0010272A" w:rsidRDefault="008748E3" w:rsidP="00637C5E">
            <w:pPr>
              <w:spacing w:line="360" w:lineRule="auto"/>
              <w:ind w:firstLineChars="50" w:firstLine="105"/>
              <w:rPr>
                <w:rFonts w:ascii="微软雅黑" w:eastAsia="微软雅黑" w:hAnsi="微软雅黑"/>
                <w:szCs w:val="21"/>
              </w:rPr>
            </w:pPr>
            <w:r w:rsidRPr="0010272A">
              <w:rPr>
                <w:rFonts w:ascii="微软雅黑" w:eastAsia="微软雅黑" w:hAnsi="微软雅黑"/>
                <w:szCs w:val="21"/>
              </w:rPr>
              <w:t>删除资产</w:t>
            </w:r>
          </w:p>
        </w:tc>
      </w:tr>
      <w:bookmarkEnd w:id="47"/>
    </w:tbl>
    <w:p w14:paraId="5D8A6016" w14:textId="77777777" w:rsidR="008748E3" w:rsidRPr="0010272A" w:rsidRDefault="008748E3" w:rsidP="008748E3">
      <w:pPr>
        <w:spacing w:line="360" w:lineRule="auto"/>
        <w:rPr>
          <w:rFonts w:ascii="微软雅黑" w:eastAsia="微软雅黑" w:hAnsi="微软雅黑"/>
          <w:szCs w:val="21"/>
        </w:rPr>
      </w:pPr>
    </w:p>
    <w:p w14:paraId="2095048F" w14:textId="77777777" w:rsidR="008748E3" w:rsidRPr="0010272A" w:rsidRDefault="008748E3" w:rsidP="008748E3">
      <w:pPr>
        <w:spacing w:line="360" w:lineRule="auto"/>
        <w:rPr>
          <w:rFonts w:ascii="微软雅黑" w:eastAsia="微软雅黑" w:hAnsi="微软雅黑"/>
          <w:szCs w:val="21"/>
        </w:rPr>
      </w:pPr>
      <w:r w:rsidRPr="0010272A">
        <w:rPr>
          <w:rFonts w:ascii="微软雅黑" w:eastAsia="微软雅黑" w:hAnsi="微软雅黑"/>
          <w:szCs w:val="21"/>
        </w:rPr>
        <w:t>使用审批</w:t>
      </w:r>
    </w:p>
    <w:tbl>
      <w:tblPr>
        <w:tblW w:w="8299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3"/>
        <w:gridCol w:w="4046"/>
      </w:tblGrid>
      <w:tr w:rsidR="008748E3" w:rsidRPr="0010272A" w14:paraId="066BA72A" w14:textId="77777777" w:rsidTr="0010272A">
        <w:trPr>
          <w:trHeight w:hRule="exact" w:val="648"/>
        </w:trPr>
        <w:tc>
          <w:tcPr>
            <w:tcW w:w="4253" w:type="dxa"/>
            <w:tcBorders>
              <w:top w:val="single" w:sz="4" w:space="0" w:color="4472C4"/>
              <w:left w:val="single" w:sz="4" w:space="0" w:color="8EAADB"/>
              <w:bottom w:val="single" w:sz="4" w:space="0" w:color="4472C4"/>
              <w:right w:val="single" w:sz="4" w:space="0" w:color="8EAADB"/>
            </w:tcBorders>
            <w:shd w:val="clear" w:color="auto" w:fill="4472C4"/>
          </w:tcPr>
          <w:tbl>
            <w:tblPr>
              <w:tblW w:w="0" w:type="auto"/>
              <w:tblInd w:w="140" w:type="dxa"/>
              <w:tblBorders>
                <w:top w:val="single" w:sz="4" w:space="0" w:color="8EAADB"/>
                <w:left w:val="single" w:sz="4" w:space="0" w:color="8EAADB"/>
                <w:bottom w:val="single" w:sz="4" w:space="0" w:color="8EAADB"/>
                <w:right w:val="single" w:sz="4" w:space="0" w:color="8EAADB"/>
                <w:insideH w:val="single" w:sz="4" w:space="0" w:color="8EAADB"/>
                <w:insideV w:val="single" w:sz="4" w:space="0" w:color="8EAADB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99"/>
              <w:gridCol w:w="3999"/>
            </w:tblGrid>
            <w:tr w:rsidR="008748E3" w:rsidRPr="0010272A" w14:paraId="78226D4F" w14:textId="77777777" w:rsidTr="00637C5E">
              <w:trPr>
                <w:trHeight w:hRule="exact" w:val="474"/>
              </w:trPr>
              <w:tc>
                <w:tcPr>
                  <w:tcW w:w="4299" w:type="dxa"/>
                  <w:tcBorders>
                    <w:top w:val="nil"/>
                    <w:left w:val="nil"/>
                    <w:bottom w:val="single" w:sz="4" w:space="0" w:color="FFFFFF"/>
                    <w:right w:val="nil"/>
                  </w:tcBorders>
                  <w:shd w:val="clear" w:color="auto" w:fill="4471C4"/>
                </w:tcPr>
                <w:p w14:paraId="0FDCB041" w14:textId="77777777" w:rsidR="008748E3" w:rsidRPr="0010272A" w:rsidRDefault="008748E3" w:rsidP="00637C5E">
                  <w:pPr>
                    <w:pStyle w:val="TableParagraph"/>
                    <w:spacing w:line="360" w:lineRule="auto"/>
                    <w:ind w:left="420"/>
                    <w:rPr>
                      <w:rFonts w:ascii="微软雅黑" w:eastAsia="微软雅黑" w:hAnsi="微软雅黑" w:cs="Times New Roman"/>
                      <w:b/>
                      <w:sz w:val="21"/>
                      <w:szCs w:val="21"/>
                    </w:rPr>
                  </w:pPr>
                  <w:proofErr w:type="spellStart"/>
                  <w:r w:rsidRPr="0010272A">
                    <w:rPr>
                      <w:rFonts w:ascii="微软雅黑" w:eastAsia="微软雅黑" w:hAnsi="微软雅黑" w:cs="Times New Roman"/>
                      <w:b/>
                      <w:color w:val="FFFFFF"/>
                      <w:sz w:val="21"/>
                      <w:szCs w:val="21"/>
                    </w:rPr>
                    <w:t>方法</w:t>
                  </w:r>
                  <w:proofErr w:type="spellEnd"/>
                </w:p>
              </w:tc>
              <w:tc>
                <w:tcPr>
                  <w:tcW w:w="3999" w:type="dxa"/>
                  <w:tcBorders>
                    <w:top w:val="nil"/>
                    <w:left w:val="nil"/>
                    <w:bottom w:val="single" w:sz="4" w:space="0" w:color="FFFFFF"/>
                    <w:right w:val="nil"/>
                  </w:tcBorders>
                  <w:shd w:val="clear" w:color="auto" w:fill="4471C4"/>
                </w:tcPr>
                <w:p w14:paraId="206259F9" w14:textId="77777777" w:rsidR="008748E3" w:rsidRPr="0010272A" w:rsidRDefault="008748E3" w:rsidP="00637C5E">
                  <w:pPr>
                    <w:pStyle w:val="TableParagraph"/>
                    <w:spacing w:line="360" w:lineRule="auto"/>
                    <w:ind w:left="420"/>
                    <w:rPr>
                      <w:rFonts w:ascii="微软雅黑" w:eastAsia="微软雅黑" w:hAnsi="微软雅黑" w:cs="Times New Roman"/>
                      <w:b/>
                      <w:sz w:val="21"/>
                      <w:szCs w:val="21"/>
                    </w:rPr>
                  </w:pPr>
                  <w:proofErr w:type="spellStart"/>
                  <w:r w:rsidRPr="0010272A">
                    <w:rPr>
                      <w:rFonts w:ascii="微软雅黑" w:eastAsia="微软雅黑" w:hAnsi="微软雅黑" w:cs="Times New Roman"/>
                      <w:b/>
                      <w:color w:val="FFFFFF"/>
                      <w:sz w:val="21"/>
                      <w:szCs w:val="21"/>
                    </w:rPr>
                    <w:t>注释</w:t>
                  </w:r>
                  <w:proofErr w:type="spellEnd"/>
                </w:p>
              </w:tc>
            </w:tr>
          </w:tbl>
          <w:p w14:paraId="5BC87751" w14:textId="77777777" w:rsidR="008748E3" w:rsidRPr="0010272A" w:rsidRDefault="008748E3" w:rsidP="00637C5E">
            <w:pPr>
              <w:pStyle w:val="TableParagraph"/>
              <w:spacing w:line="360" w:lineRule="auto"/>
              <w:ind w:left="420"/>
              <w:rPr>
                <w:rFonts w:ascii="微软雅黑" w:eastAsia="微软雅黑" w:hAnsi="微软雅黑" w:cs="Times New Roman"/>
                <w:b/>
                <w:sz w:val="21"/>
                <w:szCs w:val="21"/>
              </w:rPr>
            </w:pPr>
          </w:p>
        </w:tc>
        <w:tc>
          <w:tcPr>
            <w:tcW w:w="4046" w:type="dxa"/>
            <w:tcBorders>
              <w:top w:val="single" w:sz="4" w:space="0" w:color="4472C4"/>
              <w:left w:val="single" w:sz="4" w:space="0" w:color="8EAADB"/>
              <w:bottom w:val="single" w:sz="4" w:space="0" w:color="4472C4"/>
              <w:right w:val="single" w:sz="4" w:space="0" w:color="8EAADB"/>
            </w:tcBorders>
            <w:shd w:val="clear" w:color="auto" w:fill="4472C4"/>
          </w:tcPr>
          <w:p w14:paraId="349655F0" w14:textId="77777777" w:rsidR="008748E3" w:rsidRPr="0010272A" w:rsidRDefault="008748E3" w:rsidP="00637C5E">
            <w:pPr>
              <w:pStyle w:val="TableParagraph"/>
              <w:spacing w:line="360" w:lineRule="auto"/>
              <w:ind w:left="420"/>
              <w:rPr>
                <w:rFonts w:ascii="微软雅黑" w:eastAsia="微软雅黑" w:hAnsi="微软雅黑" w:cs="Times New Roman"/>
                <w:b/>
                <w:sz w:val="21"/>
                <w:szCs w:val="21"/>
              </w:rPr>
            </w:pPr>
            <w:proofErr w:type="spellStart"/>
            <w:r w:rsidRPr="0010272A">
              <w:rPr>
                <w:rFonts w:ascii="微软雅黑" w:eastAsia="微软雅黑" w:hAnsi="微软雅黑" w:cs="Times New Roman"/>
                <w:b/>
                <w:color w:val="FFFFFF"/>
                <w:sz w:val="21"/>
                <w:szCs w:val="21"/>
              </w:rPr>
              <w:t>注释</w:t>
            </w:r>
            <w:proofErr w:type="spellEnd"/>
          </w:p>
        </w:tc>
      </w:tr>
      <w:tr w:rsidR="008748E3" w:rsidRPr="0010272A" w14:paraId="4AE8C056" w14:textId="77777777" w:rsidTr="00637C5E">
        <w:trPr>
          <w:trHeight w:hRule="exact" w:val="478"/>
        </w:trPr>
        <w:tc>
          <w:tcPr>
            <w:tcW w:w="4253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6AF8BAF7" w14:textId="77777777" w:rsidR="008748E3" w:rsidRPr="0010272A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527"/>
              <w:jc w:val="left"/>
              <w:rPr>
                <w:rFonts w:ascii="微软雅黑" w:eastAsia="微软雅黑" w:hAnsi="微软雅黑"/>
                <w:color w:val="000000"/>
                <w:kern w:val="0"/>
                <w:szCs w:val="21"/>
              </w:rPr>
            </w:pPr>
            <w:bookmarkStart w:id="48" w:name="_Hlk44010309"/>
            <w:proofErr w:type="spellStart"/>
            <w:proofErr w:type="gramStart"/>
            <w:r w:rsidRPr="0010272A">
              <w:rPr>
                <w:rFonts w:ascii="微软雅黑" w:eastAsia="微软雅黑" w:hAnsi="微软雅黑"/>
                <w:color w:val="000000"/>
                <w:kern w:val="0"/>
                <w:szCs w:val="21"/>
              </w:rPr>
              <w:t>manager.getApplicationManage</w:t>
            </w:r>
            <w:proofErr w:type="spellEnd"/>
            <w:proofErr w:type="gramEnd"/>
          </w:p>
        </w:tc>
        <w:tc>
          <w:tcPr>
            <w:tcW w:w="4046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63298539" w14:textId="77777777" w:rsidR="008748E3" w:rsidRPr="0010272A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107"/>
              <w:jc w:val="left"/>
              <w:rPr>
                <w:rFonts w:ascii="微软雅黑" w:eastAsia="微软雅黑" w:hAnsi="微软雅黑"/>
                <w:color w:val="000000"/>
                <w:kern w:val="0"/>
                <w:szCs w:val="21"/>
              </w:rPr>
            </w:pPr>
            <w:r w:rsidRPr="0010272A">
              <w:rPr>
                <w:rFonts w:ascii="微软雅黑" w:eastAsia="微软雅黑" w:hAnsi="微软雅黑"/>
                <w:color w:val="000000"/>
                <w:kern w:val="0"/>
                <w:szCs w:val="21"/>
              </w:rPr>
              <w:t>获取申请信息界面</w:t>
            </w:r>
          </w:p>
        </w:tc>
      </w:tr>
      <w:tr w:rsidR="008748E3" w:rsidRPr="0010272A" w14:paraId="27DF4489" w14:textId="77777777" w:rsidTr="00637C5E">
        <w:trPr>
          <w:trHeight w:hRule="exact" w:val="478"/>
        </w:trPr>
        <w:tc>
          <w:tcPr>
            <w:tcW w:w="425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14:paraId="5E277AE8" w14:textId="77777777" w:rsidR="008748E3" w:rsidRPr="0010272A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527"/>
              <w:jc w:val="left"/>
              <w:rPr>
                <w:rFonts w:ascii="微软雅黑" w:eastAsia="微软雅黑" w:hAnsi="微软雅黑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10272A">
              <w:rPr>
                <w:rFonts w:ascii="微软雅黑" w:eastAsia="微软雅黑" w:hAnsi="微软雅黑"/>
                <w:color w:val="000000"/>
                <w:kern w:val="0"/>
                <w:szCs w:val="21"/>
              </w:rPr>
              <w:t>manager.reviewApplication</w:t>
            </w:r>
            <w:proofErr w:type="spellEnd"/>
            <w:proofErr w:type="gramEnd"/>
          </w:p>
        </w:tc>
        <w:tc>
          <w:tcPr>
            <w:tcW w:w="40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14:paraId="2BA3040E" w14:textId="77777777" w:rsidR="008748E3" w:rsidRPr="0010272A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107"/>
              <w:jc w:val="left"/>
              <w:rPr>
                <w:rFonts w:ascii="微软雅黑" w:eastAsia="微软雅黑" w:hAnsi="微软雅黑"/>
                <w:color w:val="000000"/>
                <w:kern w:val="0"/>
                <w:szCs w:val="21"/>
              </w:rPr>
            </w:pPr>
            <w:r w:rsidRPr="0010272A">
              <w:rPr>
                <w:rFonts w:ascii="微软雅黑" w:eastAsia="微软雅黑" w:hAnsi="微软雅黑"/>
                <w:szCs w:val="21"/>
              </w:rPr>
              <w:t>审核申请单</w:t>
            </w:r>
          </w:p>
        </w:tc>
      </w:tr>
      <w:tr w:rsidR="008748E3" w:rsidRPr="0010272A" w14:paraId="2D769929" w14:textId="77777777" w:rsidTr="00637C5E">
        <w:trPr>
          <w:trHeight w:hRule="exact" w:val="480"/>
        </w:trPr>
        <w:tc>
          <w:tcPr>
            <w:tcW w:w="425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3B54FF21" w14:textId="77777777" w:rsidR="008748E3" w:rsidRPr="0010272A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527"/>
              <w:jc w:val="left"/>
              <w:rPr>
                <w:rFonts w:ascii="微软雅黑" w:eastAsia="微软雅黑" w:hAnsi="微软雅黑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10272A">
              <w:rPr>
                <w:rFonts w:ascii="微软雅黑" w:eastAsia="微软雅黑" w:hAnsi="微软雅黑"/>
                <w:color w:val="000000"/>
                <w:kern w:val="0"/>
                <w:szCs w:val="21"/>
              </w:rPr>
              <w:t>manager.getApplicationDetail</w:t>
            </w:r>
            <w:proofErr w:type="spellEnd"/>
            <w:proofErr w:type="gramEnd"/>
          </w:p>
        </w:tc>
        <w:tc>
          <w:tcPr>
            <w:tcW w:w="40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46CC7A24" w14:textId="77777777" w:rsidR="008748E3" w:rsidRPr="0010272A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107"/>
              <w:jc w:val="left"/>
              <w:rPr>
                <w:rFonts w:ascii="微软雅黑" w:eastAsia="微软雅黑" w:hAnsi="微软雅黑"/>
                <w:color w:val="000000"/>
                <w:kern w:val="0"/>
                <w:szCs w:val="21"/>
              </w:rPr>
            </w:pPr>
            <w:r w:rsidRPr="0010272A">
              <w:rPr>
                <w:rFonts w:ascii="微软雅黑" w:eastAsia="微软雅黑" w:hAnsi="微软雅黑"/>
                <w:color w:val="000000"/>
                <w:kern w:val="0"/>
                <w:szCs w:val="21"/>
              </w:rPr>
              <w:t>获取申请详细信息</w:t>
            </w:r>
          </w:p>
        </w:tc>
      </w:tr>
      <w:bookmarkEnd w:id="48"/>
    </w:tbl>
    <w:p w14:paraId="2980545C" w14:textId="77777777" w:rsidR="008748E3" w:rsidRPr="0010272A" w:rsidRDefault="008748E3" w:rsidP="008748E3">
      <w:pPr>
        <w:spacing w:line="360" w:lineRule="auto"/>
        <w:rPr>
          <w:rFonts w:ascii="微软雅黑" w:eastAsia="微软雅黑" w:hAnsi="微软雅黑"/>
          <w:szCs w:val="21"/>
        </w:rPr>
      </w:pPr>
    </w:p>
    <w:p w14:paraId="3B311E7F" w14:textId="77777777" w:rsidR="008748E3" w:rsidRPr="0010272A" w:rsidRDefault="008748E3" w:rsidP="008748E3">
      <w:pPr>
        <w:spacing w:line="360" w:lineRule="auto"/>
        <w:rPr>
          <w:rFonts w:ascii="微软雅黑" w:eastAsia="微软雅黑" w:hAnsi="微软雅黑"/>
          <w:szCs w:val="21"/>
        </w:rPr>
      </w:pPr>
      <w:r w:rsidRPr="0010272A">
        <w:rPr>
          <w:rFonts w:ascii="微软雅黑" w:eastAsia="微软雅黑" w:hAnsi="微软雅黑"/>
          <w:szCs w:val="21"/>
        </w:rPr>
        <w:t>管理员管理</w:t>
      </w:r>
    </w:p>
    <w:tbl>
      <w:tblPr>
        <w:tblW w:w="8299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3"/>
        <w:gridCol w:w="4046"/>
      </w:tblGrid>
      <w:tr w:rsidR="008748E3" w:rsidRPr="0010272A" w14:paraId="6CD97BB7" w14:textId="77777777" w:rsidTr="0010272A">
        <w:trPr>
          <w:trHeight w:hRule="exact" w:val="582"/>
        </w:trPr>
        <w:tc>
          <w:tcPr>
            <w:tcW w:w="4253" w:type="dxa"/>
            <w:tcBorders>
              <w:top w:val="single" w:sz="4" w:space="0" w:color="4472C4"/>
              <w:left w:val="single" w:sz="4" w:space="0" w:color="8EAADB"/>
              <w:bottom w:val="single" w:sz="4" w:space="0" w:color="4472C4"/>
              <w:right w:val="single" w:sz="4" w:space="0" w:color="8EAADB"/>
            </w:tcBorders>
            <w:shd w:val="clear" w:color="auto" w:fill="4472C4"/>
          </w:tcPr>
          <w:tbl>
            <w:tblPr>
              <w:tblW w:w="0" w:type="auto"/>
              <w:tblInd w:w="140" w:type="dxa"/>
              <w:tblBorders>
                <w:top w:val="single" w:sz="4" w:space="0" w:color="8EAADB"/>
                <w:left w:val="single" w:sz="4" w:space="0" w:color="8EAADB"/>
                <w:bottom w:val="single" w:sz="4" w:space="0" w:color="8EAADB"/>
                <w:right w:val="single" w:sz="4" w:space="0" w:color="8EAADB"/>
                <w:insideH w:val="single" w:sz="4" w:space="0" w:color="8EAADB"/>
                <w:insideV w:val="single" w:sz="4" w:space="0" w:color="8EAADB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99"/>
              <w:gridCol w:w="3999"/>
            </w:tblGrid>
            <w:tr w:rsidR="008748E3" w:rsidRPr="0010272A" w14:paraId="6327B02F" w14:textId="77777777" w:rsidTr="0010272A">
              <w:trPr>
                <w:trHeight w:hRule="exact" w:val="558"/>
              </w:trPr>
              <w:tc>
                <w:tcPr>
                  <w:tcW w:w="4299" w:type="dxa"/>
                  <w:tcBorders>
                    <w:top w:val="nil"/>
                    <w:left w:val="nil"/>
                    <w:bottom w:val="single" w:sz="4" w:space="0" w:color="FFFFFF"/>
                    <w:right w:val="nil"/>
                  </w:tcBorders>
                  <w:shd w:val="clear" w:color="auto" w:fill="4471C4"/>
                </w:tcPr>
                <w:p w14:paraId="666BB624" w14:textId="77777777" w:rsidR="008748E3" w:rsidRPr="0010272A" w:rsidRDefault="008748E3" w:rsidP="00637C5E">
                  <w:pPr>
                    <w:pStyle w:val="TableParagraph"/>
                    <w:spacing w:line="360" w:lineRule="auto"/>
                    <w:ind w:left="420"/>
                    <w:rPr>
                      <w:rFonts w:ascii="微软雅黑" w:eastAsia="微软雅黑" w:hAnsi="微软雅黑" w:cs="Times New Roman"/>
                      <w:b/>
                      <w:sz w:val="21"/>
                      <w:szCs w:val="21"/>
                    </w:rPr>
                  </w:pPr>
                  <w:proofErr w:type="spellStart"/>
                  <w:r w:rsidRPr="0010272A">
                    <w:rPr>
                      <w:rFonts w:ascii="微软雅黑" w:eastAsia="微软雅黑" w:hAnsi="微软雅黑" w:cs="Times New Roman"/>
                      <w:b/>
                      <w:color w:val="FFFFFF"/>
                      <w:sz w:val="21"/>
                      <w:szCs w:val="21"/>
                    </w:rPr>
                    <w:t>方法</w:t>
                  </w:r>
                  <w:proofErr w:type="spellEnd"/>
                </w:p>
              </w:tc>
              <w:tc>
                <w:tcPr>
                  <w:tcW w:w="3999" w:type="dxa"/>
                  <w:tcBorders>
                    <w:top w:val="nil"/>
                    <w:left w:val="nil"/>
                    <w:bottom w:val="single" w:sz="4" w:space="0" w:color="FFFFFF"/>
                    <w:right w:val="nil"/>
                  </w:tcBorders>
                  <w:shd w:val="clear" w:color="auto" w:fill="4471C4"/>
                </w:tcPr>
                <w:p w14:paraId="4D377245" w14:textId="77777777" w:rsidR="008748E3" w:rsidRPr="0010272A" w:rsidRDefault="008748E3" w:rsidP="00637C5E">
                  <w:pPr>
                    <w:pStyle w:val="TableParagraph"/>
                    <w:spacing w:line="360" w:lineRule="auto"/>
                    <w:ind w:left="420"/>
                    <w:rPr>
                      <w:rFonts w:ascii="微软雅黑" w:eastAsia="微软雅黑" w:hAnsi="微软雅黑" w:cs="Times New Roman"/>
                      <w:b/>
                      <w:sz w:val="21"/>
                      <w:szCs w:val="21"/>
                    </w:rPr>
                  </w:pPr>
                  <w:proofErr w:type="spellStart"/>
                  <w:r w:rsidRPr="0010272A">
                    <w:rPr>
                      <w:rFonts w:ascii="微软雅黑" w:eastAsia="微软雅黑" w:hAnsi="微软雅黑" w:cs="Times New Roman"/>
                      <w:b/>
                      <w:color w:val="FFFFFF"/>
                      <w:sz w:val="21"/>
                      <w:szCs w:val="21"/>
                    </w:rPr>
                    <w:t>注释</w:t>
                  </w:r>
                  <w:proofErr w:type="spellEnd"/>
                </w:p>
              </w:tc>
            </w:tr>
          </w:tbl>
          <w:p w14:paraId="049EE33A" w14:textId="77777777" w:rsidR="008748E3" w:rsidRPr="0010272A" w:rsidRDefault="008748E3" w:rsidP="00637C5E">
            <w:pPr>
              <w:pStyle w:val="TableParagraph"/>
              <w:spacing w:line="360" w:lineRule="auto"/>
              <w:ind w:left="420"/>
              <w:rPr>
                <w:rFonts w:ascii="微软雅黑" w:eastAsia="微软雅黑" w:hAnsi="微软雅黑" w:cs="Times New Roman"/>
                <w:b/>
                <w:sz w:val="21"/>
                <w:szCs w:val="21"/>
              </w:rPr>
            </w:pPr>
          </w:p>
        </w:tc>
        <w:tc>
          <w:tcPr>
            <w:tcW w:w="4046" w:type="dxa"/>
            <w:tcBorders>
              <w:top w:val="single" w:sz="4" w:space="0" w:color="4472C4"/>
              <w:left w:val="single" w:sz="4" w:space="0" w:color="8EAADB"/>
              <w:bottom w:val="single" w:sz="4" w:space="0" w:color="4472C4"/>
              <w:right w:val="single" w:sz="4" w:space="0" w:color="8EAADB"/>
            </w:tcBorders>
            <w:shd w:val="clear" w:color="auto" w:fill="4472C4"/>
          </w:tcPr>
          <w:p w14:paraId="5E7FEDFA" w14:textId="77777777" w:rsidR="008748E3" w:rsidRPr="0010272A" w:rsidRDefault="008748E3" w:rsidP="00637C5E">
            <w:pPr>
              <w:pStyle w:val="TableParagraph"/>
              <w:spacing w:line="360" w:lineRule="auto"/>
              <w:ind w:left="420"/>
              <w:rPr>
                <w:rFonts w:ascii="微软雅黑" w:eastAsia="微软雅黑" w:hAnsi="微软雅黑" w:cs="Times New Roman"/>
                <w:b/>
                <w:sz w:val="21"/>
                <w:szCs w:val="21"/>
              </w:rPr>
            </w:pPr>
            <w:proofErr w:type="spellStart"/>
            <w:r w:rsidRPr="0010272A">
              <w:rPr>
                <w:rFonts w:ascii="微软雅黑" w:eastAsia="微软雅黑" w:hAnsi="微软雅黑" w:cs="Times New Roman"/>
                <w:b/>
                <w:color w:val="FFFFFF"/>
                <w:sz w:val="21"/>
                <w:szCs w:val="21"/>
              </w:rPr>
              <w:t>注释</w:t>
            </w:r>
            <w:proofErr w:type="spellEnd"/>
          </w:p>
        </w:tc>
      </w:tr>
      <w:tr w:rsidR="008748E3" w:rsidRPr="0010272A" w14:paraId="6E1DB4B6" w14:textId="77777777" w:rsidTr="00637C5E">
        <w:trPr>
          <w:trHeight w:hRule="exact" w:val="478"/>
        </w:trPr>
        <w:tc>
          <w:tcPr>
            <w:tcW w:w="4253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6E6C0AE5" w14:textId="7D027343" w:rsidR="008748E3" w:rsidRPr="0010272A" w:rsidRDefault="00F4114D" w:rsidP="00637C5E">
            <w:pPr>
              <w:autoSpaceDE w:val="0"/>
              <w:autoSpaceDN w:val="0"/>
              <w:adjustRightInd w:val="0"/>
              <w:spacing w:line="360" w:lineRule="auto"/>
              <w:ind w:left="527"/>
              <w:jc w:val="left"/>
              <w:rPr>
                <w:rFonts w:ascii="微软雅黑" w:eastAsia="微软雅黑" w:hAnsi="微软雅黑"/>
                <w:color w:val="000000"/>
                <w:kern w:val="0"/>
                <w:szCs w:val="21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  <w:color w:val="000000"/>
                <w:kern w:val="0"/>
                <w:szCs w:val="21"/>
              </w:rPr>
              <w:t>super</w:t>
            </w:r>
            <w:r w:rsidR="008748E3" w:rsidRPr="0010272A">
              <w:rPr>
                <w:rFonts w:ascii="微软雅黑" w:eastAsia="微软雅黑" w:hAnsi="微软雅黑"/>
                <w:color w:val="000000"/>
                <w:kern w:val="0"/>
                <w:szCs w:val="21"/>
              </w:rPr>
              <w:t>manager.getSelf</w:t>
            </w:r>
            <w:proofErr w:type="spellEnd"/>
            <w:proofErr w:type="gramEnd"/>
          </w:p>
        </w:tc>
        <w:tc>
          <w:tcPr>
            <w:tcW w:w="4046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41EAF74A" w14:textId="77777777" w:rsidR="008748E3" w:rsidRPr="0010272A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107"/>
              <w:jc w:val="left"/>
              <w:rPr>
                <w:rFonts w:ascii="微软雅黑" w:eastAsia="微软雅黑" w:hAnsi="微软雅黑"/>
                <w:color w:val="000000"/>
                <w:kern w:val="0"/>
                <w:szCs w:val="21"/>
              </w:rPr>
            </w:pPr>
            <w:r w:rsidRPr="0010272A">
              <w:rPr>
                <w:rFonts w:ascii="微软雅黑" w:eastAsia="微软雅黑" w:hAnsi="微软雅黑"/>
                <w:color w:val="000000"/>
                <w:kern w:val="0"/>
                <w:szCs w:val="21"/>
              </w:rPr>
              <w:t>获取当前登录的管理员信息</w:t>
            </w:r>
          </w:p>
        </w:tc>
      </w:tr>
      <w:tr w:rsidR="008748E3" w:rsidRPr="0010272A" w14:paraId="6C307649" w14:textId="77777777" w:rsidTr="00637C5E">
        <w:trPr>
          <w:trHeight w:hRule="exact" w:val="478"/>
        </w:trPr>
        <w:tc>
          <w:tcPr>
            <w:tcW w:w="425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14:paraId="04AA9A5D" w14:textId="221D043E" w:rsidR="008748E3" w:rsidRPr="0010272A" w:rsidRDefault="00F4114D" w:rsidP="00637C5E">
            <w:pPr>
              <w:autoSpaceDE w:val="0"/>
              <w:autoSpaceDN w:val="0"/>
              <w:adjustRightInd w:val="0"/>
              <w:spacing w:line="360" w:lineRule="auto"/>
              <w:ind w:left="527"/>
              <w:jc w:val="left"/>
              <w:rPr>
                <w:rFonts w:ascii="微软雅黑" w:eastAsia="微软雅黑" w:hAnsi="微软雅黑"/>
                <w:color w:val="000000"/>
                <w:kern w:val="0"/>
                <w:szCs w:val="21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  <w:color w:val="000000"/>
                <w:kern w:val="0"/>
                <w:szCs w:val="21"/>
              </w:rPr>
              <w:t>super</w:t>
            </w:r>
            <w:r w:rsidR="008748E3" w:rsidRPr="0010272A">
              <w:rPr>
                <w:rFonts w:ascii="微软雅黑" w:eastAsia="微软雅黑" w:hAnsi="微软雅黑"/>
                <w:color w:val="000000"/>
                <w:kern w:val="0"/>
                <w:szCs w:val="21"/>
              </w:rPr>
              <w:t>manager.updateSelf</w:t>
            </w:r>
            <w:proofErr w:type="spellEnd"/>
            <w:proofErr w:type="gramEnd"/>
          </w:p>
        </w:tc>
        <w:tc>
          <w:tcPr>
            <w:tcW w:w="40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14:paraId="1FF09929" w14:textId="77777777" w:rsidR="008748E3" w:rsidRPr="0010272A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107"/>
              <w:jc w:val="left"/>
              <w:rPr>
                <w:rFonts w:ascii="微软雅黑" w:eastAsia="微软雅黑" w:hAnsi="微软雅黑"/>
                <w:color w:val="000000"/>
                <w:kern w:val="0"/>
                <w:szCs w:val="21"/>
              </w:rPr>
            </w:pPr>
            <w:r w:rsidRPr="0010272A">
              <w:rPr>
                <w:rFonts w:ascii="微软雅黑" w:eastAsia="微软雅黑" w:hAnsi="微软雅黑"/>
                <w:szCs w:val="21"/>
              </w:rPr>
              <w:t>修改管理员个人信息</w:t>
            </w:r>
          </w:p>
        </w:tc>
      </w:tr>
      <w:tr w:rsidR="008748E3" w:rsidRPr="0010272A" w14:paraId="6A5ABE74" w14:textId="77777777" w:rsidTr="00637C5E">
        <w:trPr>
          <w:trHeight w:hRule="exact" w:val="480"/>
        </w:trPr>
        <w:tc>
          <w:tcPr>
            <w:tcW w:w="425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1A36B7CC" w14:textId="4E388D33" w:rsidR="008748E3" w:rsidRPr="0010272A" w:rsidRDefault="00F4114D" w:rsidP="00637C5E">
            <w:pPr>
              <w:autoSpaceDE w:val="0"/>
              <w:autoSpaceDN w:val="0"/>
              <w:adjustRightInd w:val="0"/>
              <w:spacing w:line="360" w:lineRule="auto"/>
              <w:ind w:left="527"/>
              <w:jc w:val="left"/>
              <w:rPr>
                <w:rFonts w:ascii="微软雅黑" w:eastAsia="微软雅黑" w:hAnsi="微软雅黑"/>
                <w:color w:val="000000"/>
                <w:kern w:val="0"/>
                <w:szCs w:val="21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  <w:color w:val="000000"/>
                <w:kern w:val="0"/>
                <w:szCs w:val="21"/>
              </w:rPr>
              <w:t>super</w:t>
            </w:r>
            <w:r w:rsidR="008748E3" w:rsidRPr="0010272A">
              <w:rPr>
                <w:rFonts w:ascii="微软雅黑" w:eastAsia="微软雅黑" w:hAnsi="微软雅黑"/>
                <w:color w:val="000000"/>
                <w:kern w:val="0"/>
                <w:szCs w:val="21"/>
              </w:rPr>
              <w:t>manager.managerManager</w:t>
            </w:r>
            <w:proofErr w:type="spellEnd"/>
            <w:proofErr w:type="gramEnd"/>
          </w:p>
        </w:tc>
        <w:tc>
          <w:tcPr>
            <w:tcW w:w="40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4035C887" w14:textId="77777777" w:rsidR="008748E3" w:rsidRPr="0010272A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107"/>
              <w:jc w:val="left"/>
              <w:rPr>
                <w:rFonts w:ascii="微软雅黑" w:eastAsia="微软雅黑" w:hAnsi="微软雅黑"/>
                <w:color w:val="000000"/>
                <w:kern w:val="0"/>
                <w:szCs w:val="21"/>
              </w:rPr>
            </w:pPr>
            <w:r w:rsidRPr="0010272A">
              <w:rPr>
                <w:rFonts w:ascii="微软雅黑" w:eastAsia="微软雅黑" w:hAnsi="微软雅黑"/>
                <w:color w:val="000000"/>
                <w:kern w:val="0"/>
                <w:szCs w:val="21"/>
              </w:rPr>
              <w:t>获取管理员管理视图</w:t>
            </w:r>
          </w:p>
        </w:tc>
      </w:tr>
      <w:tr w:rsidR="008748E3" w:rsidRPr="0010272A" w14:paraId="590C1045" w14:textId="77777777" w:rsidTr="00637C5E">
        <w:trPr>
          <w:trHeight w:hRule="exact" w:val="478"/>
        </w:trPr>
        <w:tc>
          <w:tcPr>
            <w:tcW w:w="425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14:paraId="3649590F" w14:textId="198D2F35" w:rsidR="008748E3" w:rsidRPr="0010272A" w:rsidRDefault="00F4114D" w:rsidP="00637C5E">
            <w:pPr>
              <w:autoSpaceDE w:val="0"/>
              <w:autoSpaceDN w:val="0"/>
              <w:adjustRightInd w:val="0"/>
              <w:spacing w:line="360" w:lineRule="auto"/>
              <w:ind w:left="527"/>
              <w:jc w:val="left"/>
              <w:rPr>
                <w:rFonts w:ascii="微软雅黑" w:eastAsia="微软雅黑" w:hAnsi="微软雅黑"/>
                <w:color w:val="000000"/>
                <w:kern w:val="0"/>
                <w:szCs w:val="21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  <w:color w:val="000000"/>
                <w:kern w:val="0"/>
                <w:szCs w:val="21"/>
              </w:rPr>
              <w:t>super</w:t>
            </w:r>
            <w:r w:rsidR="008748E3" w:rsidRPr="0010272A">
              <w:rPr>
                <w:rFonts w:ascii="微软雅黑" w:eastAsia="微软雅黑" w:hAnsi="微软雅黑"/>
                <w:color w:val="000000"/>
                <w:kern w:val="0"/>
                <w:szCs w:val="21"/>
              </w:rPr>
              <w:t>manager.addManager</w:t>
            </w:r>
            <w:proofErr w:type="spellEnd"/>
            <w:proofErr w:type="gramEnd"/>
          </w:p>
        </w:tc>
        <w:tc>
          <w:tcPr>
            <w:tcW w:w="40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14:paraId="36EA6406" w14:textId="77777777" w:rsidR="008748E3" w:rsidRPr="0010272A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107"/>
              <w:jc w:val="left"/>
              <w:rPr>
                <w:rFonts w:ascii="微软雅黑" w:eastAsia="微软雅黑" w:hAnsi="微软雅黑"/>
                <w:color w:val="000000"/>
                <w:kern w:val="0"/>
                <w:szCs w:val="21"/>
              </w:rPr>
            </w:pPr>
            <w:r w:rsidRPr="0010272A">
              <w:rPr>
                <w:rFonts w:ascii="微软雅黑" w:eastAsia="微软雅黑" w:hAnsi="微软雅黑"/>
                <w:color w:val="000000"/>
                <w:kern w:val="0"/>
                <w:szCs w:val="21"/>
              </w:rPr>
              <w:t>添加管理员</w:t>
            </w:r>
          </w:p>
        </w:tc>
      </w:tr>
      <w:tr w:rsidR="008748E3" w:rsidRPr="0010272A" w14:paraId="1A44DD90" w14:textId="77777777" w:rsidTr="00637C5E">
        <w:trPr>
          <w:trHeight w:hRule="exact" w:val="478"/>
        </w:trPr>
        <w:tc>
          <w:tcPr>
            <w:tcW w:w="425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3ED91BF4" w14:textId="5858C3A4" w:rsidR="008748E3" w:rsidRPr="0010272A" w:rsidRDefault="00F4114D" w:rsidP="00637C5E">
            <w:pPr>
              <w:autoSpaceDE w:val="0"/>
              <w:autoSpaceDN w:val="0"/>
              <w:adjustRightInd w:val="0"/>
              <w:spacing w:line="360" w:lineRule="auto"/>
              <w:ind w:left="527"/>
              <w:jc w:val="left"/>
              <w:rPr>
                <w:rFonts w:ascii="微软雅黑" w:eastAsia="微软雅黑" w:hAnsi="微软雅黑"/>
                <w:color w:val="000000"/>
                <w:kern w:val="0"/>
                <w:szCs w:val="21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  <w:color w:val="000000"/>
                <w:kern w:val="0"/>
                <w:szCs w:val="21"/>
              </w:rPr>
              <w:lastRenderedPageBreak/>
              <w:t>super</w:t>
            </w:r>
            <w:r w:rsidR="008748E3" w:rsidRPr="0010272A">
              <w:rPr>
                <w:rFonts w:ascii="微软雅黑" w:eastAsia="微软雅黑" w:hAnsi="微软雅黑"/>
                <w:color w:val="000000"/>
                <w:kern w:val="0"/>
                <w:szCs w:val="21"/>
              </w:rPr>
              <w:t>manager.delManager</w:t>
            </w:r>
            <w:proofErr w:type="spellEnd"/>
            <w:proofErr w:type="gramEnd"/>
          </w:p>
        </w:tc>
        <w:tc>
          <w:tcPr>
            <w:tcW w:w="40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2A124745" w14:textId="77777777" w:rsidR="008748E3" w:rsidRPr="0010272A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107"/>
              <w:jc w:val="left"/>
              <w:rPr>
                <w:rFonts w:ascii="微软雅黑" w:eastAsia="微软雅黑" w:hAnsi="微软雅黑"/>
                <w:color w:val="000000"/>
                <w:kern w:val="0"/>
                <w:szCs w:val="21"/>
              </w:rPr>
            </w:pPr>
            <w:r w:rsidRPr="0010272A">
              <w:rPr>
                <w:rFonts w:ascii="微软雅黑" w:eastAsia="微软雅黑" w:hAnsi="微软雅黑"/>
                <w:color w:val="000000"/>
                <w:kern w:val="0"/>
                <w:szCs w:val="21"/>
              </w:rPr>
              <w:t>删除管理员</w:t>
            </w:r>
          </w:p>
        </w:tc>
      </w:tr>
      <w:tr w:rsidR="008748E3" w:rsidRPr="0010272A" w14:paraId="06D08504" w14:textId="77777777" w:rsidTr="00637C5E">
        <w:trPr>
          <w:trHeight w:hRule="exact" w:val="478"/>
        </w:trPr>
        <w:tc>
          <w:tcPr>
            <w:tcW w:w="425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5EF49954" w14:textId="60565E0A" w:rsidR="008748E3" w:rsidRPr="0010272A" w:rsidRDefault="00F4114D" w:rsidP="00637C5E">
            <w:pPr>
              <w:autoSpaceDE w:val="0"/>
              <w:autoSpaceDN w:val="0"/>
              <w:adjustRightInd w:val="0"/>
              <w:spacing w:line="360" w:lineRule="auto"/>
              <w:ind w:left="527"/>
              <w:jc w:val="left"/>
              <w:rPr>
                <w:rFonts w:ascii="微软雅黑" w:eastAsia="微软雅黑" w:hAnsi="微软雅黑"/>
                <w:color w:val="000000"/>
                <w:kern w:val="0"/>
                <w:szCs w:val="21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  <w:color w:val="000000"/>
                <w:kern w:val="0"/>
                <w:szCs w:val="21"/>
              </w:rPr>
              <w:t>super</w:t>
            </w:r>
            <w:r w:rsidR="008748E3" w:rsidRPr="0010272A">
              <w:rPr>
                <w:rFonts w:ascii="微软雅黑" w:eastAsia="微软雅黑" w:hAnsi="微软雅黑"/>
                <w:color w:val="000000"/>
                <w:kern w:val="0"/>
                <w:szCs w:val="21"/>
              </w:rPr>
              <w:t>manager.updateManager</w:t>
            </w:r>
            <w:proofErr w:type="spellEnd"/>
            <w:proofErr w:type="gramEnd"/>
          </w:p>
        </w:tc>
        <w:tc>
          <w:tcPr>
            <w:tcW w:w="40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68AB184F" w14:textId="77777777" w:rsidR="008748E3" w:rsidRPr="0010272A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107"/>
              <w:jc w:val="left"/>
              <w:rPr>
                <w:rFonts w:ascii="微软雅黑" w:eastAsia="微软雅黑" w:hAnsi="微软雅黑"/>
                <w:color w:val="000000"/>
                <w:kern w:val="0"/>
                <w:szCs w:val="21"/>
              </w:rPr>
            </w:pPr>
            <w:r w:rsidRPr="0010272A">
              <w:rPr>
                <w:rFonts w:ascii="微软雅黑" w:eastAsia="微软雅黑" w:hAnsi="微软雅黑"/>
                <w:color w:val="000000"/>
                <w:kern w:val="0"/>
                <w:szCs w:val="21"/>
              </w:rPr>
              <w:t>更新管理员</w:t>
            </w:r>
          </w:p>
        </w:tc>
      </w:tr>
    </w:tbl>
    <w:p w14:paraId="088B96AA" w14:textId="77777777" w:rsidR="008748E3" w:rsidRPr="00DD4BEB" w:rsidRDefault="008748E3" w:rsidP="008748E3">
      <w:pPr>
        <w:rPr>
          <w:rFonts w:ascii="微软雅黑" w:eastAsia="微软雅黑" w:hAnsi="微软雅黑"/>
        </w:rPr>
      </w:pPr>
    </w:p>
    <w:p w14:paraId="6E1FB1AD" w14:textId="77777777" w:rsidR="008748E3" w:rsidRPr="00DD4BEB" w:rsidRDefault="008748E3" w:rsidP="008748E3">
      <w:pPr>
        <w:rPr>
          <w:rFonts w:ascii="微软雅黑" w:eastAsia="微软雅黑" w:hAnsi="微软雅黑"/>
        </w:rPr>
      </w:pPr>
    </w:p>
    <w:p w14:paraId="50F02359" w14:textId="77777777" w:rsidR="008748E3" w:rsidRPr="00DD4BEB" w:rsidRDefault="008748E3" w:rsidP="008748E3">
      <w:pPr>
        <w:rPr>
          <w:rFonts w:ascii="微软雅黑" w:eastAsia="微软雅黑" w:hAnsi="微软雅黑"/>
        </w:rPr>
      </w:pPr>
    </w:p>
    <w:p w14:paraId="2788DD95" w14:textId="66A435BC" w:rsidR="008748E3" w:rsidRPr="00DD4BEB" w:rsidRDefault="008748E3" w:rsidP="008748E3">
      <w:pPr>
        <w:pStyle w:val="1"/>
        <w:spacing w:line="360" w:lineRule="auto"/>
        <w:jc w:val="left"/>
        <w:rPr>
          <w:rFonts w:ascii="微软雅黑" w:eastAsia="微软雅黑" w:hAnsi="微软雅黑" w:cs="Times New Roman"/>
          <w:sz w:val="30"/>
          <w:szCs w:val="30"/>
        </w:rPr>
      </w:pPr>
      <w:bookmarkStart w:id="49" w:name="_Toc75444284"/>
      <w:r w:rsidRPr="00DD4BEB">
        <w:rPr>
          <w:rFonts w:ascii="微软雅黑" w:eastAsia="微软雅黑" w:hAnsi="微软雅黑" w:cs="Times New Roman"/>
          <w:sz w:val="30"/>
          <w:szCs w:val="30"/>
        </w:rPr>
        <w:t>3.</w:t>
      </w:r>
      <w:r w:rsidR="00F4114D">
        <w:rPr>
          <w:rFonts w:ascii="微软雅黑" w:eastAsia="微软雅黑" w:hAnsi="微软雅黑" w:cs="Times New Roman"/>
          <w:sz w:val="30"/>
          <w:szCs w:val="30"/>
        </w:rPr>
        <w:t>3</w:t>
      </w:r>
      <w:r w:rsidRPr="00DD4BEB">
        <w:rPr>
          <w:rFonts w:ascii="微软雅黑" w:eastAsia="微软雅黑" w:hAnsi="微软雅黑" w:cs="Times New Roman"/>
          <w:sz w:val="30"/>
          <w:szCs w:val="30"/>
        </w:rPr>
        <w:t xml:space="preserve"> 激励/响应序列及用例说明</w:t>
      </w:r>
      <w:commentRangeStart w:id="50"/>
      <w:commentRangeEnd w:id="50"/>
      <w:r w:rsidR="009548B2" w:rsidRPr="00DD4BEB">
        <w:rPr>
          <w:rFonts w:ascii="微软雅黑" w:eastAsia="微软雅黑" w:hAnsi="微软雅黑"/>
          <w:sz w:val="30"/>
          <w:szCs w:val="30"/>
        </w:rPr>
        <w:commentReference w:id="50"/>
      </w:r>
      <w:bookmarkEnd w:id="49"/>
    </w:p>
    <w:p w14:paraId="48A96536" w14:textId="77777777" w:rsidR="008748E3" w:rsidRPr="0010272A" w:rsidRDefault="008748E3" w:rsidP="008748E3">
      <w:pPr>
        <w:pStyle w:val="4"/>
        <w:rPr>
          <w:rFonts w:ascii="微软雅黑" w:eastAsia="微软雅黑" w:hAnsi="微软雅黑" w:cs="Times New Roman"/>
          <w:b w:val="0"/>
          <w:bCs w:val="0"/>
          <w:sz w:val="21"/>
          <w:szCs w:val="21"/>
        </w:rPr>
      </w:pPr>
      <w:r w:rsidRPr="0010272A">
        <w:rPr>
          <w:rFonts w:ascii="微软雅黑" w:eastAsia="微软雅黑" w:hAnsi="微软雅黑" w:cs="Times New Roman"/>
          <w:sz w:val="21"/>
          <w:szCs w:val="21"/>
        </w:rPr>
        <w:t>3.2.1</w:t>
      </w:r>
      <w:r w:rsidRPr="0010272A">
        <w:rPr>
          <w:rFonts w:ascii="微软雅黑" w:eastAsia="微软雅黑" w:hAnsi="微软雅黑" w:cs="Times New Roman"/>
          <w:b w:val="0"/>
          <w:bCs w:val="0"/>
          <w:sz w:val="21"/>
          <w:szCs w:val="21"/>
        </w:rPr>
        <w:t>普通用户与管理员通用用例：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8748E3" w:rsidRPr="0010272A" w14:paraId="47300E63" w14:textId="77777777" w:rsidTr="00637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59C986B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用例编号：UC1</w:t>
            </w:r>
          </w:p>
        </w:tc>
        <w:tc>
          <w:tcPr>
            <w:tcW w:w="5607" w:type="dxa"/>
          </w:tcPr>
          <w:p w14:paraId="03900582" w14:textId="77777777" w:rsidR="008748E3" w:rsidRPr="0010272A" w:rsidRDefault="008748E3" w:rsidP="00637C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用例名：Login</w:t>
            </w:r>
          </w:p>
        </w:tc>
      </w:tr>
      <w:tr w:rsidR="008748E3" w:rsidRPr="0010272A" w14:paraId="638147C5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19A4D4B8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用例描述：用户和系统管理员可以登录系统</w:t>
            </w:r>
          </w:p>
        </w:tc>
      </w:tr>
      <w:tr w:rsidR="008748E3" w:rsidRPr="0010272A" w14:paraId="73371861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1AB41DB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执行者：</w:t>
            </w:r>
          </w:p>
        </w:tc>
        <w:tc>
          <w:tcPr>
            <w:tcW w:w="5607" w:type="dxa"/>
          </w:tcPr>
          <w:p w14:paraId="520A60F9" w14:textId="77777777" w:rsidR="008748E3" w:rsidRPr="0010272A" w:rsidRDefault="008748E3" w:rsidP="0063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普通用户、系统管理员</w:t>
            </w:r>
          </w:p>
        </w:tc>
      </w:tr>
      <w:tr w:rsidR="008748E3" w:rsidRPr="0010272A" w14:paraId="0F0074F3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3AF3EF8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相关用例：</w:t>
            </w:r>
          </w:p>
        </w:tc>
        <w:tc>
          <w:tcPr>
            <w:tcW w:w="5607" w:type="dxa"/>
          </w:tcPr>
          <w:p w14:paraId="150F8225" w14:textId="77777777" w:rsidR="008748E3" w:rsidRPr="0010272A" w:rsidRDefault="008748E3" w:rsidP="00637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Authority check、Promote wrong tips</w:t>
            </w:r>
          </w:p>
        </w:tc>
      </w:tr>
      <w:tr w:rsidR="008748E3" w:rsidRPr="0010272A" w14:paraId="7E8B9571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F9347E6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前置条件：</w:t>
            </w:r>
          </w:p>
        </w:tc>
        <w:tc>
          <w:tcPr>
            <w:tcW w:w="5607" w:type="dxa"/>
          </w:tcPr>
          <w:p w14:paraId="703A102E" w14:textId="77777777" w:rsidR="008748E3" w:rsidRPr="0010272A" w:rsidRDefault="008748E3" w:rsidP="0063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系统已存在该用户或管理员，用户输入用户名和密码并提供登录身份进行登录</w:t>
            </w:r>
          </w:p>
        </w:tc>
      </w:tr>
      <w:tr w:rsidR="008748E3" w:rsidRPr="0010272A" w14:paraId="0E3248C6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BF0FD12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后置条件：</w:t>
            </w:r>
          </w:p>
        </w:tc>
        <w:tc>
          <w:tcPr>
            <w:tcW w:w="5607" w:type="dxa"/>
          </w:tcPr>
          <w:p w14:paraId="77298077" w14:textId="77777777" w:rsidR="008748E3" w:rsidRPr="0010272A" w:rsidRDefault="008748E3" w:rsidP="00637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登录成功，可以访问权限范围内的系统功能</w:t>
            </w:r>
          </w:p>
        </w:tc>
      </w:tr>
      <w:tr w:rsidR="008748E3" w:rsidRPr="0010272A" w14:paraId="7AE41450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A1E8B01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基本流程：</w:t>
            </w:r>
          </w:p>
        </w:tc>
        <w:tc>
          <w:tcPr>
            <w:tcW w:w="5607" w:type="dxa"/>
          </w:tcPr>
          <w:p w14:paraId="40C76C3F" w14:textId="77777777" w:rsidR="008748E3" w:rsidRPr="0010272A" w:rsidRDefault="008748E3" w:rsidP="007C5E1F">
            <w:pPr>
              <w:pStyle w:val="aa"/>
              <w:numPr>
                <w:ilvl w:val="0"/>
                <w:numId w:val="3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输入用户名、密码、登录身份</w:t>
            </w:r>
          </w:p>
          <w:p w14:paraId="3D908048" w14:textId="77777777" w:rsidR="008748E3" w:rsidRPr="0010272A" w:rsidRDefault="008748E3" w:rsidP="007C5E1F">
            <w:pPr>
              <w:pStyle w:val="aa"/>
              <w:numPr>
                <w:ilvl w:val="0"/>
                <w:numId w:val="3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确认登录</w:t>
            </w:r>
          </w:p>
          <w:p w14:paraId="6B962A5D" w14:textId="77777777" w:rsidR="008748E3" w:rsidRPr="0010272A" w:rsidRDefault="008748E3" w:rsidP="007C5E1F">
            <w:pPr>
              <w:pStyle w:val="aa"/>
              <w:numPr>
                <w:ilvl w:val="0"/>
                <w:numId w:val="3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登录成功</w:t>
            </w:r>
          </w:p>
        </w:tc>
      </w:tr>
      <w:tr w:rsidR="008748E3" w:rsidRPr="0010272A" w14:paraId="7A0D7096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AEC3BDF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可选流程：</w:t>
            </w:r>
          </w:p>
        </w:tc>
        <w:tc>
          <w:tcPr>
            <w:tcW w:w="5607" w:type="dxa"/>
          </w:tcPr>
          <w:p w14:paraId="73C1A8C2" w14:textId="77777777" w:rsidR="008748E3" w:rsidRPr="0010272A" w:rsidRDefault="008748E3" w:rsidP="007C5E1F">
            <w:pPr>
              <w:pStyle w:val="aa"/>
              <w:numPr>
                <w:ilvl w:val="0"/>
                <w:numId w:val="3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用户名或密码错误</w:t>
            </w:r>
          </w:p>
          <w:p w14:paraId="67741701" w14:textId="77777777" w:rsidR="008748E3" w:rsidRPr="0010272A" w:rsidRDefault="008748E3" w:rsidP="007C5E1F">
            <w:pPr>
              <w:pStyle w:val="aa"/>
              <w:numPr>
                <w:ilvl w:val="0"/>
                <w:numId w:val="3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登录失败</w:t>
            </w:r>
          </w:p>
          <w:p w14:paraId="6BA37D5E" w14:textId="77777777" w:rsidR="008748E3" w:rsidRPr="0010272A" w:rsidRDefault="008748E3" w:rsidP="007C5E1F">
            <w:pPr>
              <w:pStyle w:val="aa"/>
              <w:numPr>
                <w:ilvl w:val="0"/>
                <w:numId w:val="3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显示错误提示</w:t>
            </w:r>
          </w:p>
        </w:tc>
      </w:tr>
    </w:tbl>
    <w:p w14:paraId="70A52AFE" w14:textId="77777777" w:rsidR="008748E3" w:rsidRPr="0010272A" w:rsidRDefault="008748E3" w:rsidP="008748E3">
      <w:pPr>
        <w:rPr>
          <w:rFonts w:ascii="微软雅黑" w:eastAsia="微软雅黑" w:hAnsi="微软雅黑"/>
          <w:szCs w:val="21"/>
        </w:rPr>
      </w:pPr>
    </w:p>
    <w:p w14:paraId="0B6F3FE6" w14:textId="77777777" w:rsidR="008748E3" w:rsidRPr="0010272A" w:rsidRDefault="008748E3" w:rsidP="008748E3">
      <w:pPr>
        <w:rPr>
          <w:rFonts w:ascii="微软雅黑" w:eastAsia="微软雅黑" w:hAnsi="微软雅黑"/>
          <w:szCs w:val="21"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8748E3" w:rsidRPr="0010272A" w14:paraId="76AFDF96" w14:textId="77777777" w:rsidTr="00637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5F30424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用例编号：UC1.1</w:t>
            </w:r>
          </w:p>
        </w:tc>
        <w:tc>
          <w:tcPr>
            <w:tcW w:w="5607" w:type="dxa"/>
          </w:tcPr>
          <w:p w14:paraId="16F2ABA7" w14:textId="77777777" w:rsidR="008748E3" w:rsidRPr="0010272A" w:rsidRDefault="008748E3" w:rsidP="00637C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 xml:space="preserve">用例名：Authority check </w:t>
            </w:r>
          </w:p>
        </w:tc>
      </w:tr>
      <w:tr w:rsidR="008748E3" w:rsidRPr="0010272A" w14:paraId="2078EE86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542166FE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用例描述：管理员登录系统时，系统需要完成管理员权限的认证</w:t>
            </w:r>
          </w:p>
        </w:tc>
      </w:tr>
      <w:tr w:rsidR="008748E3" w:rsidRPr="0010272A" w14:paraId="301FA237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A6352C2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执行者：</w:t>
            </w:r>
          </w:p>
        </w:tc>
        <w:tc>
          <w:tcPr>
            <w:tcW w:w="5607" w:type="dxa"/>
          </w:tcPr>
          <w:p w14:paraId="2F6AD2A4" w14:textId="77777777" w:rsidR="008748E3" w:rsidRPr="0010272A" w:rsidRDefault="008748E3" w:rsidP="0063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系统管理员</w:t>
            </w:r>
          </w:p>
        </w:tc>
      </w:tr>
      <w:tr w:rsidR="008748E3" w:rsidRPr="0010272A" w14:paraId="19EBBF4F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89EDA24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前置条件：</w:t>
            </w:r>
          </w:p>
        </w:tc>
        <w:tc>
          <w:tcPr>
            <w:tcW w:w="5607" w:type="dxa"/>
          </w:tcPr>
          <w:p w14:paraId="11237FD5" w14:textId="77777777" w:rsidR="008748E3" w:rsidRPr="0010272A" w:rsidRDefault="008748E3" w:rsidP="00637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 xml:space="preserve">系统已存在该管理员且登录时通过管理员身份登录 </w:t>
            </w:r>
          </w:p>
        </w:tc>
      </w:tr>
      <w:tr w:rsidR="008748E3" w:rsidRPr="0010272A" w14:paraId="229975FC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41704A2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后置条件：</w:t>
            </w:r>
          </w:p>
        </w:tc>
        <w:tc>
          <w:tcPr>
            <w:tcW w:w="5607" w:type="dxa"/>
          </w:tcPr>
          <w:p w14:paraId="0219608B" w14:textId="77777777" w:rsidR="008748E3" w:rsidRPr="0010272A" w:rsidRDefault="008748E3" w:rsidP="0063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登录成功，可以访问管理员权限范围内的系统功能</w:t>
            </w:r>
          </w:p>
        </w:tc>
      </w:tr>
      <w:tr w:rsidR="008748E3" w:rsidRPr="0010272A" w14:paraId="37778A2B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45014F2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基本流程：</w:t>
            </w:r>
          </w:p>
        </w:tc>
        <w:tc>
          <w:tcPr>
            <w:tcW w:w="5607" w:type="dxa"/>
          </w:tcPr>
          <w:p w14:paraId="3F4074EF" w14:textId="77777777" w:rsidR="008748E3" w:rsidRPr="0010272A" w:rsidRDefault="008748E3" w:rsidP="007C5E1F">
            <w:pPr>
              <w:pStyle w:val="aa"/>
              <w:numPr>
                <w:ilvl w:val="0"/>
                <w:numId w:val="2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给定登录身份</w:t>
            </w:r>
          </w:p>
          <w:p w14:paraId="26D2D9C1" w14:textId="77777777" w:rsidR="008748E3" w:rsidRPr="0010272A" w:rsidRDefault="008748E3" w:rsidP="007C5E1F">
            <w:pPr>
              <w:pStyle w:val="aa"/>
              <w:numPr>
                <w:ilvl w:val="0"/>
                <w:numId w:val="2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确认登录</w:t>
            </w:r>
          </w:p>
          <w:p w14:paraId="01F88E4B" w14:textId="77777777" w:rsidR="008748E3" w:rsidRPr="0010272A" w:rsidRDefault="008748E3" w:rsidP="007C5E1F">
            <w:pPr>
              <w:pStyle w:val="aa"/>
              <w:numPr>
                <w:ilvl w:val="0"/>
                <w:numId w:val="2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登录成功</w:t>
            </w:r>
          </w:p>
        </w:tc>
      </w:tr>
      <w:tr w:rsidR="008748E3" w:rsidRPr="0010272A" w14:paraId="5C229200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FFC72EE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可选流程：</w:t>
            </w:r>
          </w:p>
        </w:tc>
        <w:tc>
          <w:tcPr>
            <w:tcW w:w="5607" w:type="dxa"/>
          </w:tcPr>
          <w:p w14:paraId="12D2071B" w14:textId="77777777" w:rsidR="008748E3" w:rsidRPr="0010272A" w:rsidRDefault="008748E3" w:rsidP="007C5E1F">
            <w:pPr>
              <w:pStyle w:val="aa"/>
              <w:numPr>
                <w:ilvl w:val="0"/>
                <w:numId w:val="2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用户名或密码错误</w:t>
            </w:r>
          </w:p>
          <w:p w14:paraId="1E6746FD" w14:textId="77777777" w:rsidR="008748E3" w:rsidRPr="0010272A" w:rsidRDefault="008748E3" w:rsidP="007C5E1F">
            <w:pPr>
              <w:pStyle w:val="aa"/>
              <w:numPr>
                <w:ilvl w:val="0"/>
                <w:numId w:val="2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登录失败</w:t>
            </w:r>
          </w:p>
          <w:p w14:paraId="7B1B29E1" w14:textId="77777777" w:rsidR="008748E3" w:rsidRPr="0010272A" w:rsidRDefault="008748E3" w:rsidP="007C5E1F">
            <w:pPr>
              <w:pStyle w:val="aa"/>
              <w:numPr>
                <w:ilvl w:val="0"/>
                <w:numId w:val="2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显示错误提示</w:t>
            </w:r>
          </w:p>
        </w:tc>
      </w:tr>
    </w:tbl>
    <w:p w14:paraId="3547EE2E" w14:textId="77777777" w:rsidR="008748E3" w:rsidRPr="0010272A" w:rsidRDefault="008748E3" w:rsidP="008748E3">
      <w:pPr>
        <w:rPr>
          <w:rFonts w:ascii="微软雅黑" w:eastAsia="微软雅黑" w:hAnsi="微软雅黑"/>
          <w:szCs w:val="21"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504"/>
        <w:gridCol w:w="5222"/>
      </w:tblGrid>
      <w:tr w:rsidR="008748E3" w:rsidRPr="0010272A" w14:paraId="2FECE2C8" w14:textId="77777777" w:rsidTr="00637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23892EEF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用例编号：UC2</w:t>
            </w:r>
          </w:p>
        </w:tc>
        <w:tc>
          <w:tcPr>
            <w:tcW w:w="5222" w:type="dxa"/>
          </w:tcPr>
          <w:p w14:paraId="60DA4098" w14:textId="77777777" w:rsidR="008748E3" w:rsidRPr="0010272A" w:rsidRDefault="008748E3" w:rsidP="00637C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proofErr w:type="gramStart"/>
            <w:r w:rsidRPr="0010272A">
              <w:rPr>
                <w:rFonts w:ascii="微软雅黑" w:eastAsia="微软雅黑" w:hAnsi="微软雅黑" w:cs="Times New Roman"/>
                <w:szCs w:val="21"/>
              </w:rPr>
              <w:t>用例名</w:t>
            </w:r>
            <w:proofErr w:type="gramEnd"/>
            <w:r w:rsidRPr="0010272A">
              <w:rPr>
                <w:rFonts w:ascii="微软雅黑" w:eastAsia="微软雅黑" w:hAnsi="微软雅黑" w:cs="Times New Roman"/>
                <w:szCs w:val="21"/>
              </w:rPr>
              <w:t xml:space="preserve">:Register </w:t>
            </w:r>
          </w:p>
        </w:tc>
      </w:tr>
      <w:tr w:rsidR="008748E3" w:rsidRPr="0010272A" w14:paraId="767DD822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6" w:type="dxa"/>
            <w:gridSpan w:val="2"/>
          </w:tcPr>
          <w:p w14:paraId="2DC4EB26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用例描述：用户和系统管理员可以注册</w:t>
            </w:r>
          </w:p>
        </w:tc>
      </w:tr>
      <w:tr w:rsidR="008748E3" w:rsidRPr="0010272A" w14:paraId="7954369B" w14:textId="77777777" w:rsidTr="00637C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54D98D8E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执行者：</w:t>
            </w:r>
          </w:p>
        </w:tc>
        <w:tc>
          <w:tcPr>
            <w:tcW w:w="5222" w:type="dxa"/>
          </w:tcPr>
          <w:p w14:paraId="39186E82" w14:textId="77777777" w:rsidR="008748E3" w:rsidRPr="0010272A" w:rsidRDefault="008748E3" w:rsidP="0063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普通用户、系统管理员</w:t>
            </w:r>
          </w:p>
        </w:tc>
      </w:tr>
      <w:tr w:rsidR="008748E3" w:rsidRPr="0010272A" w14:paraId="361C5373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2EBFE028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前置条件：</w:t>
            </w:r>
          </w:p>
        </w:tc>
        <w:tc>
          <w:tcPr>
            <w:tcW w:w="5222" w:type="dxa"/>
          </w:tcPr>
          <w:p w14:paraId="12071E26" w14:textId="77777777" w:rsidR="008748E3" w:rsidRPr="0010272A" w:rsidRDefault="008748E3" w:rsidP="00637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系统已存在该用户或管理员</w:t>
            </w:r>
          </w:p>
        </w:tc>
      </w:tr>
      <w:tr w:rsidR="008748E3" w:rsidRPr="0010272A" w14:paraId="53611A42" w14:textId="77777777" w:rsidTr="00637C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77BA2CBA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后置条件：</w:t>
            </w:r>
          </w:p>
        </w:tc>
        <w:tc>
          <w:tcPr>
            <w:tcW w:w="5222" w:type="dxa"/>
          </w:tcPr>
          <w:p w14:paraId="3C52E67D" w14:textId="77777777" w:rsidR="008748E3" w:rsidRPr="0010272A" w:rsidRDefault="008748E3" w:rsidP="0063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注册成功，系统记录注册后的用户或者管理员信息</w:t>
            </w:r>
          </w:p>
        </w:tc>
      </w:tr>
      <w:tr w:rsidR="008748E3" w:rsidRPr="0010272A" w14:paraId="5B7966F6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4F392F71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基本流程：</w:t>
            </w:r>
          </w:p>
        </w:tc>
        <w:tc>
          <w:tcPr>
            <w:tcW w:w="5222" w:type="dxa"/>
          </w:tcPr>
          <w:p w14:paraId="5FDDD73E" w14:textId="77777777" w:rsidR="008748E3" w:rsidRPr="0010272A" w:rsidRDefault="008748E3" w:rsidP="007C5E1F">
            <w:pPr>
              <w:pStyle w:val="aa"/>
              <w:numPr>
                <w:ilvl w:val="0"/>
                <w:numId w:val="3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选择注册</w:t>
            </w:r>
          </w:p>
          <w:p w14:paraId="5C975384" w14:textId="77777777" w:rsidR="008748E3" w:rsidRPr="0010272A" w:rsidRDefault="008748E3" w:rsidP="007C5E1F">
            <w:pPr>
              <w:pStyle w:val="aa"/>
              <w:numPr>
                <w:ilvl w:val="0"/>
                <w:numId w:val="3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输入用户名、密码、，确认密码，邮箱，手机号</w:t>
            </w:r>
          </w:p>
          <w:p w14:paraId="346BE1AB" w14:textId="77777777" w:rsidR="008748E3" w:rsidRPr="0010272A" w:rsidRDefault="008748E3" w:rsidP="007C5E1F">
            <w:pPr>
              <w:pStyle w:val="aa"/>
              <w:numPr>
                <w:ilvl w:val="0"/>
                <w:numId w:val="3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lastRenderedPageBreak/>
              <w:t>确认注册</w:t>
            </w:r>
          </w:p>
          <w:p w14:paraId="29BD3A7C" w14:textId="77777777" w:rsidR="008748E3" w:rsidRPr="0010272A" w:rsidRDefault="008748E3" w:rsidP="00637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4.  注册成功</w:t>
            </w:r>
          </w:p>
        </w:tc>
      </w:tr>
    </w:tbl>
    <w:p w14:paraId="5B6FC2E2" w14:textId="77777777" w:rsidR="008748E3" w:rsidRPr="0010272A" w:rsidRDefault="008748E3" w:rsidP="008748E3">
      <w:pPr>
        <w:rPr>
          <w:rFonts w:ascii="微软雅黑" w:eastAsia="微软雅黑" w:hAnsi="微软雅黑"/>
          <w:szCs w:val="21"/>
        </w:rPr>
      </w:pPr>
    </w:p>
    <w:p w14:paraId="699437EF" w14:textId="77777777" w:rsidR="008748E3" w:rsidRPr="0010272A" w:rsidRDefault="008748E3" w:rsidP="008748E3">
      <w:pPr>
        <w:rPr>
          <w:rFonts w:ascii="微软雅黑" w:eastAsia="微软雅黑" w:hAnsi="微软雅黑"/>
          <w:szCs w:val="21"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504"/>
        <w:gridCol w:w="5222"/>
      </w:tblGrid>
      <w:tr w:rsidR="008748E3" w:rsidRPr="0010272A" w14:paraId="2A928D9B" w14:textId="77777777" w:rsidTr="00637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7632B1E0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用例编号：UC3</w:t>
            </w:r>
          </w:p>
        </w:tc>
        <w:tc>
          <w:tcPr>
            <w:tcW w:w="5222" w:type="dxa"/>
          </w:tcPr>
          <w:p w14:paraId="11DEC75A" w14:textId="77777777" w:rsidR="008748E3" w:rsidRPr="0010272A" w:rsidRDefault="008748E3" w:rsidP="00637C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 xml:space="preserve">用例名：Quit </w:t>
            </w:r>
          </w:p>
        </w:tc>
      </w:tr>
      <w:tr w:rsidR="008748E3" w:rsidRPr="0010272A" w14:paraId="21447F87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6" w:type="dxa"/>
            <w:gridSpan w:val="2"/>
          </w:tcPr>
          <w:p w14:paraId="534F38D7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用例描述：用户和系统管理员可以注销登录</w:t>
            </w:r>
          </w:p>
        </w:tc>
      </w:tr>
      <w:tr w:rsidR="008748E3" w:rsidRPr="0010272A" w14:paraId="4F9897B9" w14:textId="77777777" w:rsidTr="00637C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5BDD1557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执行者：</w:t>
            </w:r>
          </w:p>
        </w:tc>
        <w:tc>
          <w:tcPr>
            <w:tcW w:w="5222" w:type="dxa"/>
          </w:tcPr>
          <w:p w14:paraId="4B888664" w14:textId="77777777" w:rsidR="008748E3" w:rsidRPr="0010272A" w:rsidRDefault="008748E3" w:rsidP="0063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普通用户、系统管理员</w:t>
            </w:r>
          </w:p>
        </w:tc>
      </w:tr>
      <w:tr w:rsidR="008748E3" w:rsidRPr="0010272A" w14:paraId="5BA82D5C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2C01758A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前置条件：</w:t>
            </w:r>
          </w:p>
        </w:tc>
        <w:tc>
          <w:tcPr>
            <w:tcW w:w="5222" w:type="dxa"/>
          </w:tcPr>
          <w:p w14:paraId="4F070719" w14:textId="77777777" w:rsidR="008748E3" w:rsidRPr="0010272A" w:rsidRDefault="008748E3" w:rsidP="00637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 xml:space="preserve">用户、系统管理员已登录 </w:t>
            </w:r>
          </w:p>
        </w:tc>
      </w:tr>
      <w:tr w:rsidR="008748E3" w:rsidRPr="0010272A" w14:paraId="4799C8C2" w14:textId="77777777" w:rsidTr="00637C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5DE1161C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后置条件：</w:t>
            </w:r>
          </w:p>
        </w:tc>
        <w:tc>
          <w:tcPr>
            <w:tcW w:w="5222" w:type="dxa"/>
          </w:tcPr>
          <w:p w14:paraId="1F1A1B66" w14:textId="77777777" w:rsidR="008748E3" w:rsidRPr="0010272A" w:rsidRDefault="008748E3" w:rsidP="0063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注销成功，无法继续访问系统功能</w:t>
            </w:r>
          </w:p>
        </w:tc>
      </w:tr>
      <w:tr w:rsidR="008748E3" w:rsidRPr="0010272A" w14:paraId="75881013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71B796DC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基本流程：</w:t>
            </w:r>
          </w:p>
        </w:tc>
        <w:tc>
          <w:tcPr>
            <w:tcW w:w="5222" w:type="dxa"/>
          </w:tcPr>
          <w:p w14:paraId="2B2374B4" w14:textId="77777777" w:rsidR="008748E3" w:rsidRPr="0010272A" w:rsidRDefault="008748E3" w:rsidP="007C5E1F">
            <w:pPr>
              <w:pStyle w:val="aa"/>
              <w:numPr>
                <w:ilvl w:val="0"/>
                <w:numId w:val="3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选择注销</w:t>
            </w:r>
          </w:p>
          <w:p w14:paraId="0A40DDC2" w14:textId="77777777" w:rsidR="008748E3" w:rsidRPr="0010272A" w:rsidRDefault="008748E3" w:rsidP="007C5E1F">
            <w:pPr>
              <w:pStyle w:val="aa"/>
              <w:numPr>
                <w:ilvl w:val="0"/>
                <w:numId w:val="3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注销成功</w:t>
            </w:r>
          </w:p>
        </w:tc>
      </w:tr>
    </w:tbl>
    <w:p w14:paraId="7FDD965E" w14:textId="77777777" w:rsidR="008748E3" w:rsidRPr="0010272A" w:rsidRDefault="008748E3" w:rsidP="008748E3">
      <w:pPr>
        <w:pStyle w:val="4"/>
        <w:rPr>
          <w:rFonts w:ascii="微软雅黑" w:eastAsia="微软雅黑" w:hAnsi="微软雅黑" w:cs="Times New Roman"/>
          <w:b w:val="0"/>
          <w:bCs w:val="0"/>
          <w:sz w:val="21"/>
          <w:szCs w:val="21"/>
        </w:rPr>
      </w:pPr>
      <w:bookmarkStart w:id="51" w:name="_Toc59055819"/>
      <w:r w:rsidRPr="0010272A">
        <w:rPr>
          <w:rFonts w:ascii="微软雅黑" w:eastAsia="微软雅黑" w:hAnsi="微软雅黑" w:cs="Times New Roman"/>
          <w:sz w:val="21"/>
          <w:szCs w:val="21"/>
        </w:rPr>
        <w:t>3.2.2</w:t>
      </w:r>
      <w:r w:rsidRPr="0010272A">
        <w:rPr>
          <w:rFonts w:ascii="微软雅黑" w:eastAsia="微软雅黑" w:hAnsi="微软雅黑" w:cs="Times New Roman"/>
          <w:b w:val="0"/>
          <w:bCs w:val="0"/>
          <w:sz w:val="21"/>
          <w:szCs w:val="21"/>
        </w:rPr>
        <w:t>管理员用例：</w:t>
      </w:r>
      <w:bookmarkEnd w:id="51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8748E3" w:rsidRPr="0010272A" w14:paraId="5CA29845" w14:textId="77777777" w:rsidTr="00637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2DEA2E2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用例编号：UC3</w:t>
            </w:r>
          </w:p>
        </w:tc>
        <w:tc>
          <w:tcPr>
            <w:tcW w:w="5607" w:type="dxa"/>
          </w:tcPr>
          <w:p w14:paraId="621BB95A" w14:textId="77777777" w:rsidR="008748E3" w:rsidRPr="0010272A" w:rsidRDefault="008748E3" w:rsidP="00637C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用例名：Add a manager</w:t>
            </w:r>
          </w:p>
        </w:tc>
      </w:tr>
      <w:tr w:rsidR="008748E3" w:rsidRPr="0010272A" w14:paraId="157191DB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64B88274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用例描述：系统管理员可以添加新的管理员</w:t>
            </w:r>
          </w:p>
        </w:tc>
      </w:tr>
      <w:tr w:rsidR="008748E3" w:rsidRPr="0010272A" w14:paraId="32562CEF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0F53FBF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执行者：</w:t>
            </w:r>
          </w:p>
        </w:tc>
        <w:tc>
          <w:tcPr>
            <w:tcW w:w="5607" w:type="dxa"/>
          </w:tcPr>
          <w:p w14:paraId="1B9B5D47" w14:textId="2B523C6A" w:rsidR="008748E3" w:rsidRPr="0010272A" w:rsidRDefault="008748E3" w:rsidP="0063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系统</w:t>
            </w:r>
            <w:r w:rsidR="00F4114D">
              <w:rPr>
                <w:rFonts w:ascii="微软雅黑" w:eastAsia="微软雅黑" w:hAnsi="微软雅黑" w:hint="eastAsia"/>
                <w:szCs w:val="21"/>
              </w:rPr>
              <w:t>超级</w:t>
            </w:r>
            <w:r w:rsidRPr="0010272A">
              <w:rPr>
                <w:rFonts w:ascii="微软雅黑" w:eastAsia="微软雅黑" w:hAnsi="微软雅黑" w:cs="Times New Roman"/>
                <w:szCs w:val="21"/>
              </w:rPr>
              <w:t>管理员</w:t>
            </w:r>
          </w:p>
        </w:tc>
      </w:tr>
      <w:tr w:rsidR="008748E3" w:rsidRPr="0010272A" w14:paraId="1D51B738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F0692E2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前置条件：</w:t>
            </w:r>
          </w:p>
        </w:tc>
        <w:tc>
          <w:tcPr>
            <w:tcW w:w="5607" w:type="dxa"/>
          </w:tcPr>
          <w:p w14:paraId="2A3DBB93" w14:textId="49822A9D" w:rsidR="008748E3" w:rsidRPr="0010272A" w:rsidRDefault="008748E3" w:rsidP="00637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系统</w:t>
            </w:r>
            <w:r w:rsidR="00F4114D">
              <w:rPr>
                <w:rFonts w:ascii="微软雅黑" w:eastAsia="微软雅黑" w:hAnsi="微软雅黑" w:hint="eastAsia"/>
                <w:szCs w:val="21"/>
              </w:rPr>
              <w:t>超级</w:t>
            </w:r>
            <w:r w:rsidRPr="0010272A">
              <w:rPr>
                <w:rFonts w:ascii="微软雅黑" w:eastAsia="微软雅黑" w:hAnsi="微软雅黑" w:cs="Times New Roman"/>
                <w:szCs w:val="21"/>
              </w:rPr>
              <w:t>管理员已登录，给出新管理员基本信息和本账号密码确认</w:t>
            </w:r>
          </w:p>
        </w:tc>
      </w:tr>
      <w:tr w:rsidR="008748E3" w:rsidRPr="0010272A" w14:paraId="11001917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2EE9763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后置条件：</w:t>
            </w:r>
          </w:p>
        </w:tc>
        <w:tc>
          <w:tcPr>
            <w:tcW w:w="5607" w:type="dxa"/>
          </w:tcPr>
          <w:p w14:paraId="7632AC12" w14:textId="77777777" w:rsidR="008748E3" w:rsidRPr="0010272A" w:rsidRDefault="008748E3" w:rsidP="0063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添加成功，可以以新管理身份登录</w:t>
            </w:r>
          </w:p>
        </w:tc>
      </w:tr>
      <w:tr w:rsidR="008748E3" w:rsidRPr="0010272A" w14:paraId="49E791FA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BCF4638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基本流程：</w:t>
            </w:r>
          </w:p>
        </w:tc>
        <w:tc>
          <w:tcPr>
            <w:tcW w:w="5607" w:type="dxa"/>
          </w:tcPr>
          <w:p w14:paraId="69C5BB64" w14:textId="77777777" w:rsidR="008748E3" w:rsidRPr="0010272A" w:rsidRDefault="008748E3" w:rsidP="007C5E1F">
            <w:pPr>
              <w:pStyle w:val="aa"/>
              <w:numPr>
                <w:ilvl w:val="0"/>
                <w:numId w:val="3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输入新管理员基本信息</w:t>
            </w:r>
          </w:p>
          <w:p w14:paraId="61B2DE7E" w14:textId="77777777" w:rsidR="008748E3" w:rsidRPr="0010272A" w:rsidRDefault="008748E3" w:rsidP="007C5E1F">
            <w:pPr>
              <w:pStyle w:val="aa"/>
              <w:numPr>
                <w:ilvl w:val="0"/>
                <w:numId w:val="3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输入当前密码确认</w:t>
            </w:r>
          </w:p>
          <w:p w14:paraId="260E6895" w14:textId="77777777" w:rsidR="008748E3" w:rsidRPr="0010272A" w:rsidRDefault="008748E3" w:rsidP="007C5E1F">
            <w:pPr>
              <w:pStyle w:val="aa"/>
              <w:numPr>
                <w:ilvl w:val="0"/>
                <w:numId w:val="3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lastRenderedPageBreak/>
              <w:t>确认添加</w:t>
            </w:r>
          </w:p>
          <w:p w14:paraId="11CEE9AF" w14:textId="77777777" w:rsidR="008748E3" w:rsidRPr="0010272A" w:rsidRDefault="008748E3" w:rsidP="007C5E1F">
            <w:pPr>
              <w:pStyle w:val="aa"/>
              <w:numPr>
                <w:ilvl w:val="0"/>
                <w:numId w:val="3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添加成功</w:t>
            </w:r>
          </w:p>
        </w:tc>
      </w:tr>
      <w:tr w:rsidR="008748E3" w:rsidRPr="0010272A" w14:paraId="216F7423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3D7EE86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lastRenderedPageBreak/>
              <w:t>可选流程1：</w:t>
            </w:r>
          </w:p>
        </w:tc>
        <w:tc>
          <w:tcPr>
            <w:tcW w:w="5607" w:type="dxa"/>
          </w:tcPr>
          <w:p w14:paraId="1DE66831" w14:textId="77777777" w:rsidR="008748E3" w:rsidRPr="0010272A" w:rsidRDefault="008748E3" w:rsidP="007C5E1F">
            <w:pPr>
              <w:pStyle w:val="aa"/>
              <w:numPr>
                <w:ilvl w:val="0"/>
                <w:numId w:val="3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基本信息或确认密码有误</w:t>
            </w:r>
          </w:p>
          <w:p w14:paraId="2B37EDA7" w14:textId="77777777" w:rsidR="008748E3" w:rsidRPr="0010272A" w:rsidRDefault="008748E3" w:rsidP="007C5E1F">
            <w:pPr>
              <w:pStyle w:val="aa"/>
              <w:numPr>
                <w:ilvl w:val="0"/>
                <w:numId w:val="3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添加失败</w:t>
            </w:r>
          </w:p>
          <w:p w14:paraId="1BA4EEF2" w14:textId="77777777" w:rsidR="008748E3" w:rsidRPr="0010272A" w:rsidRDefault="008748E3" w:rsidP="007C5E1F">
            <w:pPr>
              <w:pStyle w:val="aa"/>
              <w:numPr>
                <w:ilvl w:val="0"/>
                <w:numId w:val="3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显示错误提示</w:t>
            </w:r>
          </w:p>
        </w:tc>
      </w:tr>
      <w:tr w:rsidR="008748E3" w:rsidRPr="0010272A" w14:paraId="57C53029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BC71B5C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可选流程2：</w:t>
            </w:r>
          </w:p>
        </w:tc>
        <w:tc>
          <w:tcPr>
            <w:tcW w:w="5607" w:type="dxa"/>
          </w:tcPr>
          <w:p w14:paraId="30717E8D" w14:textId="77777777" w:rsidR="008748E3" w:rsidRPr="0010272A" w:rsidRDefault="008748E3" w:rsidP="007C5E1F">
            <w:pPr>
              <w:pStyle w:val="aa"/>
              <w:numPr>
                <w:ilvl w:val="0"/>
                <w:numId w:val="3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命名重复</w:t>
            </w:r>
          </w:p>
          <w:p w14:paraId="0D10B0CE" w14:textId="77777777" w:rsidR="008748E3" w:rsidRPr="0010272A" w:rsidRDefault="008748E3" w:rsidP="007C5E1F">
            <w:pPr>
              <w:pStyle w:val="aa"/>
              <w:numPr>
                <w:ilvl w:val="0"/>
                <w:numId w:val="3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添加失败</w:t>
            </w:r>
          </w:p>
          <w:p w14:paraId="545B908C" w14:textId="77777777" w:rsidR="008748E3" w:rsidRPr="0010272A" w:rsidRDefault="008748E3" w:rsidP="007C5E1F">
            <w:pPr>
              <w:pStyle w:val="aa"/>
              <w:numPr>
                <w:ilvl w:val="0"/>
                <w:numId w:val="3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显示错误提示</w:t>
            </w:r>
          </w:p>
        </w:tc>
      </w:tr>
    </w:tbl>
    <w:p w14:paraId="42D584EA" w14:textId="77777777" w:rsidR="008748E3" w:rsidRPr="0010272A" w:rsidRDefault="008748E3" w:rsidP="008748E3">
      <w:pPr>
        <w:rPr>
          <w:rFonts w:ascii="微软雅黑" w:eastAsia="微软雅黑" w:hAnsi="微软雅黑"/>
          <w:szCs w:val="21"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8748E3" w:rsidRPr="0010272A" w14:paraId="480C014A" w14:textId="77777777" w:rsidTr="00637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458CDB1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用例编号：UC4</w:t>
            </w:r>
          </w:p>
        </w:tc>
        <w:tc>
          <w:tcPr>
            <w:tcW w:w="5607" w:type="dxa"/>
          </w:tcPr>
          <w:p w14:paraId="2DD7BA1F" w14:textId="77777777" w:rsidR="008748E3" w:rsidRPr="0010272A" w:rsidRDefault="008748E3" w:rsidP="00637C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用例名：Delete a manager</w:t>
            </w:r>
          </w:p>
        </w:tc>
      </w:tr>
      <w:tr w:rsidR="008748E3" w:rsidRPr="0010272A" w14:paraId="304AE55C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0F9A5F68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用例描述：系统管理员可以删除已有的管理员</w:t>
            </w:r>
          </w:p>
        </w:tc>
      </w:tr>
      <w:tr w:rsidR="008748E3" w:rsidRPr="0010272A" w14:paraId="7A79BCD0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44DC653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执行者：</w:t>
            </w:r>
          </w:p>
        </w:tc>
        <w:tc>
          <w:tcPr>
            <w:tcW w:w="5607" w:type="dxa"/>
          </w:tcPr>
          <w:p w14:paraId="76BE3810" w14:textId="21A99DDB" w:rsidR="008748E3" w:rsidRPr="0010272A" w:rsidRDefault="008748E3" w:rsidP="0063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系统</w:t>
            </w:r>
            <w:r w:rsidR="00F4114D">
              <w:rPr>
                <w:rFonts w:ascii="微软雅黑" w:eastAsia="微软雅黑" w:hAnsi="微软雅黑" w:hint="eastAsia"/>
                <w:szCs w:val="21"/>
              </w:rPr>
              <w:t>超级</w:t>
            </w:r>
            <w:r w:rsidRPr="0010272A">
              <w:rPr>
                <w:rFonts w:ascii="微软雅黑" w:eastAsia="微软雅黑" w:hAnsi="微软雅黑" w:cs="Times New Roman"/>
                <w:szCs w:val="21"/>
              </w:rPr>
              <w:t>管理员</w:t>
            </w:r>
          </w:p>
        </w:tc>
      </w:tr>
      <w:tr w:rsidR="008748E3" w:rsidRPr="0010272A" w14:paraId="5DD15832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B4D7345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前置条件：</w:t>
            </w:r>
          </w:p>
        </w:tc>
        <w:tc>
          <w:tcPr>
            <w:tcW w:w="5607" w:type="dxa"/>
          </w:tcPr>
          <w:p w14:paraId="554BF3B5" w14:textId="0319A5B7" w:rsidR="008748E3" w:rsidRPr="0010272A" w:rsidRDefault="008748E3" w:rsidP="00637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系统</w:t>
            </w:r>
            <w:r w:rsidR="00F4114D">
              <w:rPr>
                <w:rFonts w:ascii="微软雅黑" w:eastAsia="微软雅黑" w:hAnsi="微软雅黑" w:hint="eastAsia"/>
                <w:szCs w:val="21"/>
              </w:rPr>
              <w:t>超级</w:t>
            </w:r>
            <w:r w:rsidRPr="0010272A">
              <w:rPr>
                <w:rFonts w:ascii="微软雅黑" w:eastAsia="微软雅黑" w:hAnsi="微软雅黑" w:cs="Times New Roman"/>
                <w:szCs w:val="21"/>
              </w:rPr>
              <w:t xml:space="preserve">管理员已登录，选择某管理员删除 </w:t>
            </w:r>
          </w:p>
        </w:tc>
      </w:tr>
      <w:tr w:rsidR="008748E3" w:rsidRPr="0010272A" w14:paraId="11E8EE72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3315027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后置条件：</w:t>
            </w:r>
          </w:p>
        </w:tc>
        <w:tc>
          <w:tcPr>
            <w:tcW w:w="5607" w:type="dxa"/>
          </w:tcPr>
          <w:p w14:paraId="55DCC7C7" w14:textId="77777777" w:rsidR="008748E3" w:rsidRPr="0010272A" w:rsidRDefault="008748E3" w:rsidP="0063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删除成功，被删除管理员身份失效</w:t>
            </w:r>
          </w:p>
        </w:tc>
      </w:tr>
      <w:tr w:rsidR="008748E3" w:rsidRPr="0010272A" w14:paraId="544B6668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0103407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基本流程：</w:t>
            </w:r>
          </w:p>
        </w:tc>
        <w:tc>
          <w:tcPr>
            <w:tcW w:w="5607" w:type="dxa"/>
          </w:tcPr>
          <w:p w14:paraId="78A8B540" w14:textId="77777777" w:rsidR="008748E3" w:rsidRPr="0010272A" w:rsidRDefault="008748E3" w:rsidP="007C5E1F">
            <w:pPr>
              <w:pStyle w:val="aa"/>
              <w:numPr>
                <w:ilvl w:val="0"/>
                <w:numId w:val="3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选择被删除管理员</w:t>
            </w:r>
          </w:p>
          <w:p w14:paraId="7B3E47BD" w14:textId="77777777" w:rsidR="008748E3" w:rsidRPr="0010272A" w:rsidRDefault="008748E3" w:rsidP="007C5E1F">
            <w:pPr>
              <w:pStyle w:val="aa"/>
              <w:numPr>
                <w:ilvl w:val="0"/>
                <w:numId w:val="3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确认删除</w:t>
            </w:r>
          </w:p>
          <w:p w14:paraId="1F5328A8" w14:textId="77777777" w:rsidR="008748E3" w:rsidRPr="0010272A" w:rsidRDefault="008748E3" w:rsidP="007C5E1F">
            <w:pPr>
              <w:pStyle w:val="aa"/>
              <w:numPr>
                <w:ilvl w:val="0"/>
                <w:numId w:val="3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删除成功</w:t>
            </w:r>
          </w:p>
        </w:tc>
      </w:tr>
      <w:tr w:rsidR="008748E3" w:rsidRPr="0010272A" w14:paraId="555E45DE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BA49884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可选流程：</w:t>
            </w:r>
          </w:p>
        </w:tc>
        <w:tc>
          <w:tcPr>
            <w:tcW w:w="5607" w:type="dxa"/>
          </w:tcPr>
          <w:p w14:paraId="247C0002" w14:textId="77777777" w:rsidR="008748E3" w:rsidRPr="0010272A" w:rsidRDefault="008748E3" w:rsidP="007C5E1F">
            <w:pPr>
              <w:pStyle w:val="aa"/>
              <w:numPr>
                <w:ilvl w:val="0"/>
                <w:numId w:val="3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被选管理员为初始管理员或自身</w:t>
            </w:r>
          </w:p>
          <w:p w14:paraId="44191089" w14:textId="77777777" w:rsidR="008748E3" w:rsidRPr="0010272A" w:rsidRDefault="008748E3" w:rsidP="007C5E1F">
            <w:pPr>
              <w:pStyle w:val="aa"/>
              <w:numPr>
                <w:ilvl w:val="0"/>
                <w:numId w:val="3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删除失败</w:t>
            </w:r>
          </w:p>
          <w:p w14:paraId="109C405F" w14:textId="77777777" w:rsidR="008748E3" w:rsidRPr="0010272A" w:rsidRDefault="008748E3" w:rsidP="007C5E1F">
            <w:pPr>
              <w:pStyle w:val="aa"/>
              <w:numPr>
                <w:ilvl w:val="0"/>
                <w:numId w:val="3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显示错误提示</w:t>
            </w:r>
          </w:p>
        </w:tc>
      </w:tr>
      <w:tr w:rsidR="008748E3" w:rsidRPr="0010272A" w14:paraId="43144EC0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CAB28D2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异常流程：</w:t>
            </w:r>
          </w:p>
        </w:tc>
        <w:tc>
          <w:tcPr>
            <w:tcW w:w="5607" w:type="dxa"/>
          </w:tcPr>
          <w:p w14:paraId="6D49CB97" w14:textId="77777777" w:rsidR="008748E3" w:rsidRPr="0010272A" w:rsidRDefault="008748E3" w:rsidP="00637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该管理员登录身份过期无法删除</w:t>
            </w:r>
          </w:p>
        </w:tc>
      </w:tr>
    </w:tbl>
    <w:p w14:paraId="7D1DEEFE" w14:textId="77777777" w:rsidR="008748E3" w:rsidRPr="0010272A" w:rsidRDefault="008748E3" w:rsidP="008748E3">
      <w:pPr>
        <w:rPr>
          <w:rFonts w:ascii="微软雅黑" w:eastAsia="微软雅黑" w:hAnsi="微软雅黑"/>
          <w:szCs w:val="21"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8748E3" w:rsidRPr="0010272A" w14:paraId="0CE02D74" w14:textId="77777777" w:rsidTr="00637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0667EEA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用例编号：UC5</w:t>
            </w:r>
          </w:p>
        </w:tc>
        <w:tc>
          <w:tcPr>
            <w:tcW w:w="5607" w:type="dxa"/>
          </w:tcPr>
          <w:p w14:paraId="771F7533" w14:textId="77777777" w:rsidR="008748E3" w:rsidRPr="0010272A" w:rsidRDefault="008748E3" w:rsidP="00637C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用例名：Change basic information</w:t>
            </w:r>
          </w:p>
        </w:tc>
      </w:tr>
      <w:tr w:rsidR="008748E3" w:rsidRPr="0010272A" w14:paraId="1BAEBD9C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0F3C69AD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用例描述：系统管理员可以修改自身基本信息</w:t>
            </w:r>
          </w:p>
        </w:tc>
      </w:tr>
      <w:tr w:rsidR="008748E3" w:rsidRPr="0010272A" w14:paraId="1E74A957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9ACC026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执行者：</w:t>
            </w:r>
          </w:p>
        </w:tc>
        <w:tc>
          <w:tcPr>
            <w:tcW w:w="5607" w:type="dxa"/>
          </w:tcPr>
          <w:p w14:paraId="1354274E" w14:textId="09F71814" w:rsidR="008748E3" w:rsidRPr="0010272A" w:rsidRDefault="008748E3" w:rsidP="0063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系统</w:t>
            </w:r>
            <w:r w:rsidR="00F4114D">
              <w:rPr>
                <w:rFonts w:ascii="微软雅黑" w:eastAsia="微软雅黑" w:hAnsi="微软雅黑" w:hint="eastAsia"/>
                <w:szCs w:val="21"/>
              </w:rPr>
              <w:t>超级</w:t>
            </w:r>
            <w:r w:rsidRPr="0010272A">
              <w:rPr>
                <w:rFonts w:ascii="微软雅黑" w:eastAsia="微软雅黑" w:hAnsi="微软雅黑" w:cs="Times New Roman"/>
                <w:szCs w:val="21"/>
              </w:rPr>
              <w:t>管理员</w:t>
            </w:r>
          </w:p>
        </w:tc>
      </w:tr>
      <w:tr w:rsidR="008748E3" w:rsidRPr="0010272A" w14:paraId="02FD6D85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C912573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相关用例：</w:t>
            </w:r>
          </w:p>
        </w:tc>
        <w:tc>
          <w:tcPr>
            <w:tcW w:w="5607" w:type="dxa"/>
          </w:tcPr>
          <w:p w14:paraId="6756AB7B" w14:textId="77777777" w:rsidR="008748E3" w:rsidRPr="0010272A" w:rsidRDefault="008748E3" w:rsidP="00637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Change password</w:t>
            </w:r>
          </w:p>
        </w:tc>
      </w:tr>
      <w:tr w:rsidR="008748E3" w:rsidRPr="0010272A" w14:paraId="014C1872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F5F4701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前置条件：</w:t>
            </w:r>
          </w:p>
        </w:tc>
        <w:tc>
          <w:tcPr>
            <w:tcW w:w="5607" w:type="dxa"/>
          </w:tcPr>
          <w:p w14:paraId="1533DA58" w14:textId="67636C64" w:rsidR="008748E3" w:rsidRPr="0010272A" w:rsidRDefault="008748E3" w:rsidP="0063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系统</w:t>
            </w:r>
            <w:r w:rsidR="00F4114D">
              <w:rPr>
                <w:rFonts w:ascii="微软雅黑" w:eastAsia="微软雅黑" w:hAnsi="微软雅黑" w:hint="eastAsia"/>
                <w:szCs w:val="21"/>
              </w:rPr>
              <w:t>超级</w:t>
            </w:r>
            <w:r w:rsidRPr="0010272A">
              <w:rPr>
                <w:rFonts w:ascii="微软雅黑" w:eastAsia="微软雅黑" w:hAnsi="微软雅黑" w:cs="Times New Roman"/>
                <w:szCs w:val="21"/>
              </w:rPr>
              <w:t>管理员已登录，提供修改信息</w:t>
            </w:r>
          </w:p>
        </w:tc>
      </w:tr>
      <w:tr w:rsidR="008748E3" w:rsidRPr="0010272A" w14:paraId="564D4A66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F5282E9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后置条件：</w:t>
            </w:r>
          </w:p>
        </w:tc>
        <w:tc>
          <w:tcPr>
            <w:tcW w:w="5607" w:type="dxa"/>
          </w:tcPr>
          <w:p w14:paraId="7B751902" w14:textId="77777777" w:rsidR="008748E3" w:rsidRPr="0010272A" w:rsidRDefault="008748E3" w:rsidP="00637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修改成功，基本信息更新</w:t>
            </w:r>
          </w:p>
        </w:tc>
      </w:tr>
      <w:tr w:rsidR="008748E3" w:rsidRPr="0010272A" w14:paraId="4DE12D16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E2C21D0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基本流程：</w:t>
            </w:r>
          </w:p>
        </w:tc>
        <w:tc>
          <w:tcPr>
            <w:tcW w:w="5607" w:type="dxa"/>
          </w:tcPr>
          <w:p w14:paraId="2E1A24F2" w14:textId="77777777" w:rsidR="008748E3" w:rsidRPr="0010272A" w:rsidRDefault="008748E3" w:rsidP="007C5E1F">
            <w:pPr>
              <w:pStyle w:val="aa"/>
              <w:numPr>
                <w:ilvl w:val="0"/>
                <w:numId w:val="3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提供修改内容</w:t>
            </w:r>
          </w:p>
          <w:p w14:paraId="3C081F79" w14:textId="77777777" w:rsidR="008748E3" w:rsidRPr="0010272A" w:rsidRDefault="008748E3" w:rsidP="007C5E1F">
            <w:pPr>
              <w:pStyle w:val="aa"/>
              <w:numPr>
                <w:ilvl w:val="0"/>
                <w:numId w:val="3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确认修改</w:t>
            </w:r>
          </w:p>
          <w:p w14:paraId="1EAC2A58" w14:textId="77777777" w:rsidR="008748E3" w:rsidRPr="0010272A" w:rsidRDefault="008748E3" w:rsidP="007C5E1F">
            <w:pPr>
              <w:pStyle w:val="aa"/>
              <w:numPr>
                <w:ilvl w:val="0"/>
                <w:numId w:val="3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修改成功</w:t>
            </w:r>
          </w:p>
        </w:tc>
      </w:tr>
      <w:tr w:rsidR="008748E3" w:rsidRPr="0010272A" w14:paraId="0C860001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28B8AE5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可选流程：</w:t>
            </w:r>
          </w:p>
        </w:tc>
        <w:tc>
          <w:tcPr>
            <w:tcW w:w="5607" w:type="dxa"/>
          </w:tcPr>
          <w:p w14:paraId="4E5C4E3B" w14:textId="77777777" w:rsidR="008748E3" w:rsidRPr="0010272A" w:rsidRDefault="008748E3" w:rsidP="007C5E1F">
            <w:pPr>
              <w:pStyle w:val="aa"/>
              <w:numPr>
                <w:ilvl w:val="0"/>
                <w:numId w:val="3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修改信息不合法</w:t>
            </w:r>
          </w:p>
          <w:p w14:paraId="4631FB82" w14:textId="77777777" w:rsidR="008748E3" w:rsidRPr="0010272A" w:rsidRDefault="008748E3" w:rsidP="007C5E1F">
            <w:pPr>
              <w:pStyle w:val="aa"/>
              <w:numPr>
                <w:ilvl w:val="0"/>
                <w:numId w:val="3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修改失败</w:t>
            </w:r>
          </w:p>
          <w:p w14:paraId="068A8E69" w14:textId="77777777" w:rsidR="008748E3" w:rsidRPr="0010272A" w:rsidRDefault="008748E3" w:rsidP="007C5E1F">
            <w:pPr>
              <w:pStyle w:val="aa"/>
              <w:numPr>
                <w:ilvl w:val="0"/>
                <w:numId w:val="3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显示错误提示</w:t>
            </w:r>
          </w:p>
        </w:tc>
      </w:tr>
      <w:tr w:rsidR="008748E3" w:rsidRPr="0010272A" w14:paraId="67E1107F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BBAE023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异常流程：</w:t>
            </w:r>
          </w:p>
        </w:tc>
        <w:tc>
          <w:tcPr>
            <w:tcW w:w="5607" w:type="dxa"/>
          </w:tcPr>
          <w:p w14:paraId="1B3553EB" w14:textId="77777777" w:rsidR="008748E3" w:rsidRPr="0010272A" w:rsidRDefault="008748E3" w:rsidP="0063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该管理员登录身份过期无法修改</w:t>
            </w:r>
          </w:p>
        </w:tc>
      </w:tr>
    </w:tbl>
    <w:p w14:paraId="4042C5D5" w14:textId="77777777" w:rsidR="008748E3" w:rsidRPr="0010272A" w:rsidRDefault="008748E3" w:rsidP="008748E3">
      <w:pPr>
        <w:rPr>
          <w:rFonts w:ascii="微软雅黑" w:eastAsia="微软雅黑" w:hAnsi="微软雅黑"/>
          <w:szCs w:val="21"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8748E3" w:rsidRPr="0010272A" w14:paraId="05930B38" w14:textId="77777777" w:rsidTr="00637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CAC5338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用例编号：UC5.1</w:t>
            </w:r>
          </w:p>
        </w:tc>
        <w:tc>
          <w:tcPr>
            <w:tcW w:w="5607" w:type="dxa"/>
          </w:tcPr>
          <w:p w14:paraId="5A017930" w14:textId="77777777" w:rsidR="008748E3" w:rsidRPr="0010272A" w:rsidRDefault="008748E3" w:rsidP="00637C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用例名：Change password</w:t>
            </w:r>
          </w:p>
        </w:tc>
      </w:tr>
      <w:tr w:rsidR="008748E3" w:rsidRPr="0010272A" w14:paraId="399593A8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75222295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用例描述：系统管理员可以修改自身密码</w:t>
            </w:r>
          </w:p>
        </w:tc>
      </w:tr>
      <w:tr w:rsidR="008748E3" w:rsidRPr="0010272A" w14:paraId="6A81ECF7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A4E72AB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执行者：</w:t>
            </w:r>
          </w:p>
        </w:tc>
        <w:tc>
          <w:tcPr>
            <w:tcW w:w="5607" w:type="dxa"/>
          </w:tcPr>
          <w:p w14:paraId="6E91CD67" w14:textId="77777777" w:rsidR="008748E3" w:rsidRPr="0010272A" w:rsidRDefault="008748E3" w:rsidP="0063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系统管理员</w:t>
            </w:r>
          </w:p>
        </w:tc>
      </w:tr>
      <w:tr w:rsidR="008748E3" w:rsidRPr="0010272A" w14:paraId="4510945B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56CA603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前置条件：</w:t>
            </w:r>
          </w:p>
        </w:tc>
        <w:tc>
          <w:tcPr>
            <w:tcW w:w="5607" w:type="dxa"/>
          </w:tcPr>
          <w:p w14:paraId="0429723F" w14:textId="77777777" w:rsidR="008748E3" w:rsidRPr="0010272A" w:rsidRDefault="008748E3" w:rsidP="00637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系统管理员已登录，提供原有密码和新密码确认</w:t>
            </w:r>
          </w:p>
        </w:tc>
      </w:tr>
      <w:tr w:rsidR="008748E3" w:rsidRPr="0010272A" w14:paraId="5938BBA3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8184D1D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后置条件：</w:t>
            </w:r>
          </w:p>
        </w:tc>
        <w:tc>
          <w:tcPr>
            <w:tcW w:w="5607" w:type="dxa"/>
          </w:tcPr>
          <w:p w14:paraId="47531425" w14:textId="77777777" w:rsidR="008748E3" w:rsidRPr="0010272A" w:rsidRDefault="008748E3" w:rsidP="0063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修改成功，密码更新，提示身份过期重新登录</w:t>
            </w:r>
          </w:p>
        </w:tc>
      </w:tr>
      <w:tr w:rsidR="008748E3" w:rsidRPr="0010272A" w14:paraId="3A61C56A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0834124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基本流程：</w:t>
            </w:r>
          </w:p>
        </w:tc>
        <w:tc>
          <w:tcPr>
            <w:tcW w:w="5607" w:type="dxa"/>
          </w:tcPr>
          <w:p w14:paraId="7666F59D" w14:textId="77777777" w:rsidR="008748E3" w:rsidRPr="0010272A" w:rsidRDefault="008748E3" w:rsidP="007C5E1F">
            <w:pPr>
              <w:pStyle w:val="aa"/>
              <w:numPr>
                <w:ilvl w:val="0"/>
                <w:numId w:val="3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提供原有密码和新密码</w:t>
            </w:r>
          </w:p>
          <w:p w14:paraId="66E98BD5" w14:textId="77777777" w:rsidR="008748E3" w:rsidRPr="0010272A" w:rsidRDefault="008748E3" w:rsidP="007C5E1F">
            <w:pPr>
              <w:pStyle w:val="aa"/>
              <w:numPr>
                <w:ilvl w:val="0"/>
                <w:numId w:val="3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lastRenderedPageBreak/>
              <w:t>确认修改</w:t>
            </w:r>
          </w:p>
          <w:p w14:paraId="28A657B3" w14:textId="77777777" w:rsidR="008748E3" w:rsidRPr="0010272A" w:rsidRDefault="008748E3" w:rsidP="007C5E1F">
            <w:pPr>
              <w:pStyle w:val="aa"/>
              <w:numPr>
                <w:ilvl w:val="0"/>
                <w:numId w:val="3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修改成功</w:t>
            </w:r>
          </w:p>
          <w:p w14:paraId="107F4865" w14:textId="77777777" w:rsidR="008748E3" w:rsidRPr="0010272A" w:rsidRDefault="008748E3" w:rsidP="007C5E1F">
            <w:pPr>
              <w:pStyle w:val="aa"/>
              <w:numPr>
                <w:ilvl w:val="0"/>
                <w:numId w:val="3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自动注销</w:t>
            </w:r>
          </w:p>
          <w:p w14:paraId="7E090069" w14:textId="77777777" w:rsidR="008748E3" w:rsidRPr="0010272A" w:rsidRDefault="008748E3" w:rsidP="007C5E1F">
            <w:pPr>
              <w:pStyle w:val="aa"/>
              <w:numPr>
                <w:ilvl w:val="0"/>
                <w:numId w:val="3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跳转登录</w:t>
            </w:r>
          </w:p>
        </w:tc>
      </w:tr>
      <w:tr w:rsidR="008748E3" w:rsidRPr="0010272A" w14:paraId="05FC4F15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3DF445B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lastRenderedPageBreak/>
              <w:t>可选流程：</w:t>
            </w:r>
          </w:p>
        </w:tc>
        <w:tc>
          <w:tcPr>
            <w:tcW w:w="5607" w:type="dxa"/>
          </w:tcPr>
          <w:p w14:paraId="374E3086" w14:textId="77777777" w:rsidR="008748E3" w:rsidRPr="0010272A" w:rsidRDefault="008748E3" w:rsidP="007C5E1F">
            <w:pPr>
              <w:pStyle w:val="aa"/>
              <w:numPr>
                <w:ilvl w:val="0"/>
                <w:numId w:val="3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原密码有误或新密码非法</w:t>
            </w:r>
          </w:p>
          <w:p w14:paraId="4DA859DF" w14:textId="77777777" w:rsidR="008748E3" w:rsidRPr="0010272A" w:rsidRDefault="008748E3" w:rsidP="007C5E1F">
            <w:pPr>
              <w:pStyle w:val="aa"/>
              <w:numPr>
                <w:ilvl w:val="0"/>
                <w:numId w:val="3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修改失败</w:t>
            </w:r>
          </w:p>
          <w:p w14:paraId="4E8CAE02" w14:textId="77777777" w:rsidR="008748E3" w:rsidRPr="0010272A" w:rsidRDefault="008748E3" w:rsidP="007C5E1F">
            <w:pPr>
              <w:pStyle w:val="aa"/>
              <w:numPr>
                <w:ilvl w:val="0"/>
                <w:numId w:val="3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显示错误提示</w:t>
            </w:r>
          </w:p>
        </w:tc>
      </w:tr>
      <w:tr w:rsidR="008748E3" w:rsidRPr="0010272A" w14:paraId="6246EDEF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B728FA0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异常流程：</w:t>
            </w:r>
          </w:p>
        </w:tc>
        <w:tc>
          <w:tcPr>
            <w:tcW w:w="5607" w:type="dxa"/>
          </w:tcPr>
          <w:p w14:paraId="34FCD367" w14:textId="77777777" w:rsidR="008748E3" w:rsidRPr="0010272A" w:rsidRDefault="008748E3" w:rsidP="00637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该管理员登录身份过期无法修改</w:t>
            </w:r>
          </w:p>
        </w:tc>
      </w:tr>
    </w:tbl>
    <w:p w14:paraId="5622C9A8" w14:textId="77777777" w:rsidR="008748E3" w:rsidRPr="0010272A" w:rsidRDefault="008748E3" w:rsidP="008748E3">
      <w:pPr>
        <w:rPr>
          <w:rFonts w:ascii="微软雅黑" w:eastAsia="微软雅黑" w:hAnsi="微软雅黑"/>
          <w:szCs w:val="21"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8748E3" w:rsidRPr="0010272A" w14:paraId="72AEEE24" w14:textId="77777777" w:rsidTr="00637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F9F1816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用例编号：UC6</w:t>
            </w:r>
          </w:p>
        </w:tc>
        <w:tc>
          <w:tcPr>
            <w:tcW w:w="5607" w:type="dxa"/>
          </w:tcPr>
          <w:p w14:paraId="656BC69A" w14:textId="77777777" w:rsidR="008748E3" w:rsidRPr="0010272A" w:rsidRDefault="008748E3" w:rsidP="00637C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用例名：Add property</w:t>
            </w:r>
          </w:p>
        </w:tc>
      </w:tr>
      <w:tr w:rsidR="008748E3" w:rsidRPr="0010272A" w14:paraId="6ABCD9FA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3BF2C002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用例描述：系统管理员可以添加新的企业资产</w:t>
            </w:r>
          </w:p>
        </w:tc>
      </w:tr>
      <w:tr w:rsidR="008748E3" w:rsidRPr="0010272A" w14:paraId="2B6D625E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A033012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执行者：</w:t>
            </w:r>
          </w:p>
        </w:tc>
        <w:tc>
          <w:tcPr>
            <w:tcW w:w="5607" w:type="dxa"/>
          </w:tcPr>
          <w:p w14:paraId="17582418" w14:textId="77777777" w:rsidR="008748E3" w:rsidRPr="0010272A" w:rsidRDefault="008748E3" w:rsidP="0063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系统管理员</w:t>
            </w:r>
          </w:p>
        </w:tc>
      </w:tr>
      <w:tr w:rsidR="008748E3" w:rsidRPr="0010272A" w14:paraId="23524276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E638C16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前置条件：</w:t>
            </w:r>
          </w:p>
        </w:tc>
        <w:tc>
          <w:tcPr>
            <w:tcW w:w="5607" w:type="dxa"/>
          </w:tcPr>
          <w:p w14:paraId="6C01FCF5" w14:textId="77777777" w:rsidR="008748E3" w:rsidRPr="0010272A" w:rsidRDefault="008748E3" w:rsidP="00637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系统管理员已登录，提供资产信息</w:t>
            </w:r>
          </w:p>
        </w:tc>
      </w:tr>
      <w:tr w:rsidR="008748E3" w:rsidRPr="0010272A" w14:paraId="79443B7F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5CC5B4C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后置条件：</w:t>
            </w:r>
          </w:p>
        </w:tc>
        <w:tc>
          <w:tcPr>
            <w:tcW w:w="5607" w:type="dxa"/>
          </w:tcPr>
          <w:p w14:paraId="2BD72F74" w14:textId="77777777" w:rsidR="008748E3" w:rsidRPr="0010272A" w:rsidRDefault="008748E3" w:rsidP="0063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 xml:space="preserve">添加成功，生成新的资产记录 </w:t>
            </w:r>
          </w:p>
        </w:tc>
      </w:tr>
      <w:tr w:rsidR="008748E3" w:rsidRPr="0010272A" w14:paraId="33F0141C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9AB667B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基本流程：</w:t>
            </w:r>
          </w:p>
        </w:tc>
        <w:tc>
          <w:tcPr>
            <w:tcW w:w="5607" w:type="dxa"/>
          </w:tcPr>
          <w:p w14:paraId="4F875386" w14:textId="77777777" w:rsidR="008748E3" w:rsidRPr="0010272A" w:rsidRDefault="008748E3" w:rsidP="007C5E1F">
            <w:pPr>
              <w:pStyle w:val="aa"/>
              <w:numPr>
                <w:ilvl w:val="0"/>
                <w:numId w:val="3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提供资产信息</w:t>
            </w:r>
          </w:p>
          <w:p w14:paraId="159C2987" w14:textId="77777777" w:rsidR="008748E3" w:rsidRPr="0010272A" w:rsidRDefault="008748E3" w:rsidP="007C5E1F">
            <w:pPr>
              <w:pStyle w:val="aa"/>
              <w:numPr>
                <w:ilvl w:val="0"/>
                <w:numId w:val="3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确认添加</w:t>
            </w:r>
          </w:p>
          <w:p w14:paraId="22F1DE76" w14:textId="77777777" w:rsidR="008748E3" w:rsidRPr="0010272A" w:rsidRDefault="008748E3" w:rsidP="007C5E1F">
            <w:pPr>
              <w:pStyle w:val="aa"/>
              <w:numPr>
                <w:ilvl w:val="0"/>
                <w:numId w:val="3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添加成功</w:t>
            </w:r>
          </w:p>
        </w:tc>
      </w:tr>
      <w:tr w:rsidR="008748E3" w:rsidRPr="0010272A" w14:paraId="233B56C9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C403557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可选流程：</w:t>
            </w:r>
          </w:p>
        </w:tc>
        <w:tc>
          <w:tcPr>
            <w:tcW w:w="5607" w:type="dxa"/>
          </w:tcPr>
          <w:p w14:paraId="664B02CD" w14:textId="77777777" w:rsidR="008748E3" w:rsidRPr="0010272A" w:rsidRDefault="008748E3" w:rsidP="007C5E1F">
            <w:pPr>
              <w:pStyle w:val="aa"/>
              <w:numPr>
                <w:ilvl w:val="0"/>
                <w:numId w:val="3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资产信息非法</w:t>
            </w:r>
          </w:p>
          <w:p w14:paraId="66B75527" w14:textId="77777777" w:rsidR="008748E3" w:rsidRPr="0010272A" w:rsidRDefault="008748E3" w:rsidP="007C5E1F">
            <w:pPr>
              <w:pStyle w:val="aa"/>
              <w:numPr>
                <w:ilvl w:val="0"/>
                <w:numId w:val="3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添加失败</w:t>
            </w:r>
          </w:p>
          <w:p w14:paraId="224A9B7A" w14:textId="77777777" w:rsidR="008748E3" w:rsidRPr="0010272A" w:rsidRDefault="008748E3" w:rsidP="007C5E1F">
            <w:pPr>
              <w:pStyle w:val="aa"/>
              <w:numPr>
                <w:ilvl w:val="0"/>
                <w:numId w:val="3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显示错误提示</w:t>
            </w:r>
          </w:p>
        </w:tc>
      </w:tr>
    </w:tbl>
    <w:p w14:paraId="367D3117" w14:textId="77777777" w:rsidR="008748E3" w:rsidRPr="0010272A" w:rsidRDefault="008748E3" w:rsidP="008748E3">
      <w:pPr>
        <w:rPr>
          <w:rFonts w:ascii="微软雅黑" w:eastAsia="微软雅黑" w:hAnsi="微软雅黑"/>
          <w:szCs w:val="21"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8748E3" w:rsidRPr="0010272A" w14:paraId="42DB0E49" w14:textId="77777777" w:rsidTr="00637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BD1118C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lastRenderedPageBreak/>
              <w:t>用例编号：UC7</w:t>
            </w:r>
          </w:p>
        </w:tc>
        <w:tc>
          <w:tcPr>
            <w:tcW w:w="5607" w:type="dxa"/>
          </w:tcPr>
          <w:p w14:paraId="1E9B3208" w14:textId="77777777" w:rsidR="008748E3" w:rsidRPr="0010272A" w:rsidRDefault="008748E3" w:rsidP="00637C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用例名：Check application</w:t>
            </w:r>
          </w:p>
        </w:tc>
      </w:tr>
      <w:tr w:rsidR="008748E3" w:rsidRPr="0010272A" w14:paraId="22572EE2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68BFD4E4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用例描述：系统管理员可以查看领用申请的基本信息</w:t>
            </w:r>
          </w:p>
        </w:tc>
      </w:tr>
      <w:tr w:rsidR="008748E3" w:rsidRPr="0010272A" w14:paraId="3B9EC65A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5AE57D7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执行者：</w:t>
            </w:r>
          </w:p>
        </w:tc>
        <w:tc>
          <w:tcPr>
            <w:tcW w:w="5607" w:type="dxa"/>
          </w:tcPr>
          <w:p w14:paraId="0C6C8E61" w14:textId="77777777" w:rsidR="008748E3" w:rsidRPr="0010272A" w:rsidRDefault="008748E3" w:rsidP="0063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系统管理员</w:t>
            </w:r>
          </w:p>
        </w:tc>
      </w:tr>
      <w:tr w:rsidR="008748E3" w:rsidRPr="0010272A" w14:paraId="358B9FB8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52C3D7D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相关用例：</w:t>
            </w:r>
          </w:p>
        </w:tc>
        <w:tc>
          <w:tcPr>
            <w:tcW w:w="5607" w:type="dxa"/>
          </w:tcPr>
          <w:p w14:paraId="1D3FD99A" w14:textId="77777777" w:rsidR="008748E3" w:rsidRPr="0010272A" w:rsidRDefault="008748E3" w:rsidP="00637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Check applicant information</w:t>
            </w:r>
          </w:p>
        </w:tc>
      </w:tr>
      <w:tr w:rsidR="008748E3" w:rsidRPr="0010272A" w14:paraId="023D72A3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87B2737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前置条件：</w:t>
            </w:r>
          </w:p>
        </w:tc>
        <w:tc>
          <w:tcPr>
            <w:tcW w:w="5607" w:type="dxa"/>
          </w:tcPr>
          <w:p w14:paraId="379C4CDC" w14:textId="77777777" w:rsidR="008748E3" w:rsidRPr="0010272A" w:rsidRDefault="008748E3" w:rsidP="0063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系统管理员已登录</w:t>
            </w:r>
          </w:p>
        </w:tc>
      </w:tr>
      <w:tr w:rsidR="008748E3" w:rsidRPr="0010272A" w14:paraId="3FCD2B34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A637B1C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基本流程：</w:t>
            </w:r>
          </w:p>
        </w:tc>
        <w:tc>
          <w:tcPr>
            <w:tcW w:w="5607" w:type="dxa"/>
          </w:tcPr>
          <w:p w14:paraId="257694E0" w14:textId="77777777" w:rsidR="008748E3" w:rsidRPr="0010272A" w:rsidRDefault="008748E3" w:rsidP="007C5E1F">
            <w:pPr>
              <w:pStyle w:val="aa"/>
              <w:numPr>
                <w:ilvl w:val="0"/>
                <w:numId w:val="3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打开领用申请列表</w:t>
            </w:r>
          </w:p>
          <w:p w14:paraId="513A2C95" w14:textId="77777777" w:rsidR="008748E3" w:rsidRPr="0010272A" w:rsidRDefault="008748E3" w:rsidP="007C5E1F">
            <w:pPr>
              <w:pStyle w:val="aa"/>
              <w:numPr>
                <w:ilvl w:val="0"/>
                <w:numId w:val="3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打开详细申请</w:t>
            </w:r>
          </w:p>
        </w:tc>
      </w:tr>
    </w:tbl>
    <w:p w14:paraId="3CFF4E98" w14:textId="77777777" w:rsidR="008748E3" w:rsidRPr="0010272A" w:rsidRDefault="008748E3" w:rsidP="008748E3">
      <w:pPr>
        <w:rPr>
          <w:rFonts w:ascii="微软雅黑" w:eastAsia="微软雅黑" w:hAnsi="微软雅黑"/>
          <w:szCs w:val="21"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8748E3" w:rsidRPr="0010272A" w14:paraId="696E13A7" w14:textId="77777777" w:rsidTr="00637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976FBDB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用例编号：UC8</w:t>
            </w:r>
          </w:p>
        </w:tc>
        <w:tc>
          <w:tcPr>
            <w:tcW w:w="5607" w:type="dxa"/>
          </w:tcPr>
          <w:p w14:paraId="54A8C3D8" w14:textId="77777777" w:rsidR="008748E3" w:rsidRPr="0010272A" w:rsidRDefault="008748E3" w:rsidP="00637C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用例名：Verify application</w:t>
            </w:r>
          </w:p>
        </w:tc>
      </w:tr>
      <w:tr w:rsidR="008748E3" w:rsidRPr="0010272A" w14:paraId="5170E28F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3EF4D3DF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用例描述：系统管理员可以审核领用申请</w:t>
            </w:r>
          </w:p>
        </w:tc>
      </w:tr>
      <w:tr w:rsidR="008748E3" w:rsidRPr="0010272A" w14:paraId="295B4DCB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2B06BE7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执行者：</w:t>
            </w:r>
          </w:p>
        </w:tc>
        <w:tc>
          <w:tcPr>
            <w:tcW w:w="5607" w:type="dxa"/>
          </w:tcPr>
          <w:p w14:paraId="75286298" w14:textId="77777777" w:rsidR="008748E3" w:rsidRPr="0010272A" w:rsidRDefault="008748E3" w:rsidP="0063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系统管理员</w:t>
            </w:r>
          </w:p>
        </w:tc>
      </w:tr>
      <w:tr w:rsidR="008748E3" w:rsidRPr="0010272A" w14:paraId="7342D779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EC41FDE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相关用例：</w:t>
            </w:r>
          </w:p>
        </w:tc>
        <w:tc>
          <w:tcPr>
            <w:tcW w:w="5607" w:type="dxa"/>
          </w:tcPr>
          <w:p w14:paraId="35074730" w14:textId="77777777" w:rsidR="008748E3" w:rsidRPr="0010272A" w:rsidRDefault="008748E3" w:rsidP="00637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Change application state</w:t>
            </w:r>
          </w:p>
        </w:tc>
      </w:tr>
      <w:tr w:rsidR="008748E3" w:rsidRPr="0010272A" w14:paraId="7332A5F8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6513165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前置条件：</w:t>
            </w:r>
          </w:p>
        </w:tc>
        <w:tc>
          <w:tcPr>
            <w:tcW w:w="5607" w:type="dxa"/>
          </w:tcPr>
          <w:p w14:paraId="53E0D405" w14:textId="77777777" w:rsidR="008748E3" w:rsidRPr="0010272A" w:rsidRDefault="008748E3" w:rsidP="0063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系统管理员已登录，给出处理意见</w:t>
            </w:r>
          </w:p>
        </w:tc>
      </w:tr>
      <w:tr w:rsidR="008748E3" w:rsidRPr="0010272A" w14:paraId="60E73655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9161958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后置条件：</w:t>
            </w:r>
          </w:p>
        </w:tc>
        <w:tc>
          <w:tcPr>
            <w:tcW w:w="5607" w:type="dxa"/>
          </w:tcPr>
          <w:p w14:paraId="5FD747B8" w14:textId="77777777" w:rsidR="008748E3" w:rsidRPr="0010272A" w:rsidRDefault="008748E3" w:rsidP="00637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 xml:space="preserve">处理成功，资产状态改变 </w:t>
            </w:r>
          </w:p>
        </w:tc>
      </w:tr>
      <w:tr w:rsidR="008748E3" w:rsidRPr="0010272A" w14:paraId="029108EE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11C4893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基本流程：</w:t>
            </w:r>
          </w:p>
        </w:tc>
        <w:tc>
          <w:tcPr>
            <w:tcW w:w="5607" w:type="dxa"/>
          </w:tcPr>
          <w:p w14:paraId="5519063E" w14:textId="77777777" w:rsidR="008748E3" w:rsidRPr="0010272A" w:rsidRDefault="008748E3" w:rsidP="007C5E1F">
            <w:pPr>
              <w:pStyle w:val="aa"/>
              <w:numPr>
                <w:ilvl w:val="0"/>
                <w:numId w:val="3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审核通过</w:t>
            </w:r>
          </w:p>
          <w:p w14:paraId="3C11665E" w14:textId="77777777" w:rsidR="008748E3" w:rsidRPr="0010272A" w:rsidRDefault="008748E3" w:rsidP="007C5E1F">
            <w:pPr>
              <w:pStyle w:val="aa"/>
              <w:numPr>
                <w:ilvl w:val="0"/>
                <w:numId w:val="3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领用单状态通过</w:t>
            </w:r>
          </w:p>
        </w:tc>
      </w:tr>
      <w:tr w:rsidR="008748E3" w:rsidRPr="0010272A" w14:paraId="5031C16B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11051B4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可选流程：</w:t>
            </w:r>
          </w:p>
        </w:tc>
        <w:tc>
          <w:tcPr>
            <w:tcW w:w="5607" w:type="dxa"/>
          </w:tcPr>
          <w:p w14:paraId="3A1B258F" w14:textId="77777777" w:rsidR="008748E3" w:rsidRPr="0010272A" w:rsidRDefault="008748E3" w:rsidP="007C5E1F">
            <w:pPr>
              <w:pStyle w:val="aa"/>
              <w:numPr>
                <w:ilvl w:val="0"/>
                <w:numId w:val="3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审核不通过</w:t>
            </w:r>
          </w:p>
          <w:p w14:paraId="3E7CAE26" w14:textId="77777777" w:rsidR="008748E3" w:rsidRPr="0010272A" w:rsidRDefault="008748E3" w:rsidP="007C5E1F">
            <w:pPr>
              <w:pStyle w:val="aa"/>
              <w:numPr>
                <w:ilvl w:val="0"/>
                <w:numId w:val="3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领用单状态未通过</w:t>
            </w:r>
          </w:p>
        </w:tc>
      </w:tr>
    </w:tbl>
    <w:p w14:paraId="1FD60901" w14:textId="77777777" w:rsidR="008748E3" w:rsidRPr="0010272A" w:rsidRDefault="008748E3" w:rsidP="008748E3">
      <w:pPr>
        <w:rPr>
          <w:rFonts w:ascii="微软雅黑" w:eastAsia="微软雅黑" w:hAnsi="微软雅黑"/>
          <w:szCs w:val="21"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8748E3" w:rsidRPr="0010272A" w14:paraId="091A4360" w14:textId="77777777" w:rsidTr="00637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1242AC0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用例编号：UC10</w:t>
            </w:r>
          </w:p>
        </w:tc>
        <w:tc>
          <w:tcPr>
            <w:tcW w:w="5607" w:type="dxa"/>
          </w:tcPr>
          <w:p w14:paraId="1388FB38" w14:textId="77777777" w:rsidR="008748E3" w:rsidRPr="0010272A" w:rsidRDefault="008748E3" w:rsidP="00637C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用例名：Add a user</w:t>
            </w:r>
          </w:p>
        </w:tc>
      </w:tr>
      <w:tr w:rsidR="008748E3" w:rsidRPr="0010272A" w14:paraId="01C62ACA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4F977DE9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用例描述：系统管理员可以添加新的系统用户</w:t>
            </w:r>
          </w:p>
        </w:tc>
      </w:tr>
      <w:tr w:rsidR="008748E3" w:rsidRPr="0010272A" w14:paraId="090DCEBB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A644460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lastRenderedPageBreak/>
              <w:t>执行者：</w:t>
            </w:r>
          </w:p>
        </w:tc>
        <w:tc>
          <w:tcPr>
            <w:tcW w:w="5607" w:type="dxa"/>
          </w:tcPr>
          <w:p w14:paraId="639FEB2B" w14:textId="77777777" w:rsidR="008748E3" w:rsidRPr="0010272A" w:rsidRDefault="008748E3" w:rsidP="0063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系统管理员</w:t>
            </w:r>
          </w:p>
        </w:tc>
      </w:tr>
      <w:tr w:rsidR="008748E3" w:rsidRPr="0010272A" w14:paraId="7427621E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1C083F1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前置条件：</w:t>
            </w:r>
          </w:p>
        </w:tc>
        <w:tc>
          <w:tcPr>
            <w:tcW w:w="5607" w:type="dxa"/>
          </w:tcPr>
          <w:p w14:paraId="0192B49B" w14:textId="77777777" w:rsidR="008748E3" w:rsidRPr="0010272A" w:rsidRDefault="008748E3" w:rsidP="00637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系统管理员已登录，给出新用户基本信息</w:t>
            </w:r>
          </w:p>
        </w:tc>
      </w:tr>
      <w:tr w:rsidR="008748E3" w:rsidRPr="0010272A" w14:paraId="7838D4CF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5EC0180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后置条件：</w:t>
            </w:r>
          </w:p>
        </w:tc>
        <w:tc>
          <w:tcPr>
            <w:tcW w:w="5607" w:type="dxa"/>
          </w:tcPr>
          <w:p w14:paraId="6A026064" w14:textId="77777777" w:rsidR="008748E3" w:rsidRPr="0010272A" w:rsidRDefault="008748E3" w:rsidP="0063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添加成功，新用户可以登录</w:t>
            </w:r>
          </w:p>
        </w:tc>
      </w:tr>
      <w:tr w:rsidR="008748E3" w:rsidRPr="0010272A" w14:paraId="3A8B63D3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7490C66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基本流程：</w:t>
            </w:r>
          </w:p>
        </w:tc>
        <w:tc>
          <w:tcPr>
            <w:tcW w:w="5607" w:type="dxa"/>
          </w:tcPr>
          <w:p w14:paraId="086D80FF" w14:textId="77777777" w:rsidR="008748E3" w:rsidRPr="0010272A" w:rsidRDefault="008748E3" w:rsidP="007C5E1F">
            <w:pPr>
              <w:pStyle w:val="aa"/>
              <w:numPr>
                <w:ilvl w:val="0"/>
                <w:numId w:val="4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输入新用户基本信息</w:t>
            </w:r>
          </w:p>
          <w:p w14:paraId="6BFA653D" w14:textId="77777777" w:rsidR="008748E3" w:rsidRPr="0010272A" w:rsidRDefault="008748E3" w:rsidP="007C5E1F">
            <w:pPr>
              <w:pStyle w:val="aa"/>
              <w:numPr>
                <w:ilvl w:val="0"/>
                <w:numId w:val="4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确认添加</w:t>
            </w:r>
          </w:p>
          <w:p w14:paraId="000AD49E" w14:textId="77777777" w:rsidR="008748E3" w:rsidRPr="0010272A" w:rsidRDefault="008748E3" w:rsidP="007C5E1F">
            <w:pPr>
              <w:pStyle w:val="aa"/>
              <w:numPr>
                <w:ilvl w:val="0"/>
                <w:numId w:val="4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添加成功</w:t>
            </w:r>
          </w:p>
        </w:tc>
      </w:tr>
      <w:tr w:rsidR="008748E3" w:rsidRPr="0010272A" w14:paraId="41663498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08178DD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可选流程：</w:t>
            </w:r>
          </w:p>
        </w:tc>
        <w:tc>
          <w:tcPr>
            <w:tcW w:w="5607" w:type="dxa"/>
          </w:tcPr>
          <w:p w14:paraId="520663EA" w14:textId="77777777" w:rsidR="008748E3" w:rsidRPr="0010272A" w:rsidRDefault="008748E3" w:rsidP="007C5E1F">
            <w:pPr>
              <w:pStyle w:val="aa"/>
              <w:numPr>
                <w:ilvl w:val="0"/>
                <w:numId w:val="4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基本信息有误</w:t>
            </w:r>
          </w:p>
          <w:p w14:paraId="5A33F999" w14:textId="77777777" w:rsidR="008748E3" w:rsidRPr="0010272A" w:rsidRDefault="008748E3" w:rsidP="007C5E1F">
            <w:pPr>
              <w:pStyle w:val="aa"/>
              <w:numPr>
                <w:ilvl w:val="0"/>
                <w:numId w:val="4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添加失败</w:t>
            </w:r>
          </w:p>
          <w:p w14:paraId="16FB4A83" w14:textId="77777777" w:rsidR="008748E3" w:rsidRPr="0010272A" w:rsidRDefault="008748E3" w:rsidP="007C5E1F">
            <w:pPr>
              <w:pStyle w:val="aa"/>
              <w:numPr>
                <w:ilvl w:val="0"/>
                <w:numId w:val="4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显示错误提示</w:t>
            </w:r>
          </w:p>
        </w:tc>
      </w:tr>
      <w:tr w:rsidR="008748E3" w:rsidRPr="0010272A" w14:paraId="62CCCBD4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8FC7D1E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可选流程2：</w:t>
            </w:r>
          </w:p>
        </w:tc>
        <w:tc>
          <w:tcPr>
            <w:tcW w:w="5607" w:type="dxa"/>
          </w:tcPr>
          <w:p w14:paraId="5958AFD4" w14:textId="77777777" w:rsidR="008748E3" w:rsidRPr="0010272A" w:rsidRDefault="008748E3" w:rsidP="007C5E1F">
            <w:pPr>
              <w:pStyle w:val="aa"/>
              <w:numPr>
                <w:ilvl w:val="0"/>
                <w:numId w:val="4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命名重复</w:t>
            </w:r>
          </w:p>
          <w:p w14:paraId="3A5E403E" w14:textId="77777777" w:rsidR="008748E3" w:rsidRPr="0010272A" w:rsidRDefault="008748E3" w:rsidP="007C5E1F">
            <w:pPr>
              <w:pStyle w:val="aa"/>
              <w:numPr>
                <w:ilvl w:val="0"/>
                <w:numId w:val="4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添加失败</w:t>
            </w:r>
          </w:p>
          <w:p w14:paraId="4CD35766" w14:textId="77777777" w:rsidR="008748E3" w:rsidRPr="0010272A" w:rsidRDefault="008748E3" w:rsidP="007C5E1F">
            <w:pPr>
              <w:pStyle w:val="aa"/>
              <w:numPr>
                <w:ilvl w:val="0"/>
                <w:numId w:val="4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显示错误提示</w:t>
            </w:r>
          </w:p>
        </w:tc>
      </w:tr>
    </w:tbl>
    <w:p w14:paraId="65B473CF" w14:textId="77777777" w:rsidR="008748E3" w:rsidRPr="0010272A" w:rsidRDefault="008748E3" w:rsidP="008748E3">
      <w:pPr>
        <w:rPr>
          <w:rFonts w:ascii="微软雅黑" w:eastAsia="微软雅黑" w:hAnsi="微软雅黑"/>
          <w:szCs w:val="21"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8748E3" w:rsidRPr="0010272A" w14:paraId="21DEF44A" w14:textId="77777777" w:rsidTr="00637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6CBA656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用例编号：UC11</w:t>
            </w:r>
          </w:p>
        </w:tc>
        <w:tc>
          <w:tcPr>
            <w:tcW w:w="5607" w:type="dxa"/>
          </w:tcPr>
          <w:p w14:paraId="5DB91EC9" w14:textId="77777777" w:rsidR="008748E3" w:rsidRPr="0010272A" w:rsidRDefault="008748E3" w:rsidP="00637C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用例名：Delete a user</w:t>
            </w:r>
          </w:p>
        </w:tc>
      </w:tr>
      <w:tr w:rsidR="008748E3" w:rsidRPr="0010272A" w14:paraId="3D284057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014E8A9C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用例描述：系统管理员可以删除已有的系统用户</w:t>
            </w:r>
          </w:p>
        </w:tc>
      </w:tr>
      <w:tr w:rsidR="008748E3" w:rsidRPr="0010272A" w14:paraId="1DD86222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C390FE4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执行者：</w:t>
            </w:r>
          </w:p>
        </w:tc>
        <w:tc>
          <w:tcPr>
            <w:tcW w:w="5607" w:type="dxa"/>
          </w:tcPr>
          <w:p w14:paraId="44236B4E" w14:textId="77777777" w:rsidR="008748E3" w:rsidRPr="0010272A" w:rsidRDefault="008748E3" w:rsidP="0063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系统管理员</w:t>
            </w:r>
          </w:p>
        </w:tc>
      </w:tr>
      <w:tr w:rsidR="008748E3" w:rsidRPr="0010272A" w14:paraId="13A3FE6C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139812E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前置条件：</w:t>
            </w:r>
          </w:p>
        </w:tc>
        <w:tc>
          <w:tcPr>
            <w:tcW w:w="5607" w:type="dxa"/>
          </w:tcPr>
          <w:p w14:paraId="661D787B" w14:textId="77777777" w:rsidR="008748E3" w:rsidRPr="0010272A" w:rsidRDefault="008748E3" w:rsidP="00637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 xml:space="preserve">系统管理员已登录，选择某用户删除 </w:t>
            </w:r>
          </w:p>
        </w:tc>
      </w:tr>
      <w:tr w:rsidR="008748E3" w:rsidRPr="0010272A" w14:paraId="3A2C4F1F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56432C1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后置条件：</w:t>
            </w:r>
          </w:p>
        </w:tc>
        <w:tc>
          <w:tcPr>
            <w:tcW w:w="5607" w:type="dxa"/>
          </w:tcPr>
          <w:p w14:paraId="3FFBCE76" w14:textId="77777777" w:rsidR="008748E3" w:rsidRPr="0010272A" w:rsidRDefault="008748E3" w:rsidP="0063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删除成功，被删除用户身份失效，无法继续登录系统</w:t>
            </w:r>
          </w:p>
        </w:tc>
      </w:tr>
      <w:tr w:rsidR="008748E3" w:rsidRPr="0010272A" w14:paraId="4EEC3208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0E43253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基本流程：</w:t>
            </w:r>
          </w:p>
        </w:tc>
        <w:tc>
          <w:tcPr>
            <w:tcW w:w="5607" w:type="dxa"/>
          </w:tcPr>
          <w:p w14:paraId="5D6B80BA" w14:textId="77777777" w:rsidR="008748E3" w:rsidRPr="0010272A" w:rsidRDefault="008748E3" w:rsidP="007C5E1F">
            <w:pPr>
              <w:pStyle w:val="aa"/>
              <w:numPr>
                <w:ilvl w:val="0"/>
                <w:numId w:val="4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选择被删除用户</w:t>
            </w:r>
          </w:p>
          <w:p w14:paraId="003652F7" w14:textId="77777777" w:rsidR="008748E3" w:rsidRPr="0010272A" w:rsidRDefault="008748E3" w:rsidP="007C5E1F">
            <w:pPr>
              <w:pStyle w:val="aa"/>
              <w:numPr>
                <w:ilvl w:val="0"/>
                <w:numId w:val="4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确认删除</w:t>
            </w:r>
          </w:p>
          <w:p w14:paraId="3F1976B7" w14:textId="77777777" w:rsidR="008748E3" w:rsidRPr="0010272A" w:rsidRDefault="008748E3" w:rsidP="007C5E1F">
            <w:pPr>
              <w:pStyle w:val="aa"/>
              <w:numPr>
                <w:ilvl w:val="0"/>
                <w:numId w:val="4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删除成功</w:t>
            </w:r>
          </w:p>
        </w:tc>
      </w:tr>
    </w:tbl>
    <w:p w14:paraId="5648462E" w14:textId="77777777" w:rsidR="008748E3" w:rsidRPr="0010272A" w:rsidRDefault="008748E3" w:rsidP="008748E3">
      <w:pPr>
        <w:rPr>
          <w:rFonts w:ascii="微软雅黑" w:eastAsia="微软雅黑" w:hAnsi="微软雅黑"/>
          <w:szCs w:val="21"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8748E3" w:rsidRPr="0010272A" w14:paraId="2B310F1A" w14:textId="77777777" w:rsidTr="00637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DB9346B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用例编号：UC12</w:t>
            </w:r>
          </w:p>
        </w:tc>
        <w:tc>
          <w:tcPr>
            <w:tcW w:w="5607" w:type="dxa"/>
          </w:tcPr>
          <w:p w14:paraId="351CC151" w14:textId="77777777" w:rsidR="008748E3" w:rsidRPr="0010272A" w:rsidRDefault="008748E3" w:rsidP="00637C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用例名：Block a user</w:t>
            </w:r>
          </w:p>
        </w:tc>
      </w:tr>
      <w:tr w:rsidR="008748E3" w:rsidRPr="0010272A" w14:paraId="3D86BE8E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141D27A6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用例描述：系统管理员可以锁定已有的系统用户</w:t>
            </w:r>
          </w:p>
        </w:tc>
      </w:tr>
      <w:tr w:rsidR="008748E3" w:rsidRPr="0010272A" w14:paraId="63CE450C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54930B7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执行者：</w:t>
            </w:r>
          </w:p>
        </w:tc>
        <w:tc>
          <w:tcPr>
            <w:tcW w:w="5607" w:type="dxa"/>
          </w:tcPr>
          <w:p w14:paraId="13DEC23C" w14:textId="77777777" w:rsidR="008748E3" w:rsidRPr="0010272A" w:rsidRDefault="008748E3" w:rsidP="0063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系统管理员</w:t>
            </w:r>
          </w:p>
        </w:tc>
      </w:tr>
      <w:tr w:rsidR="008748E3" w:rsidRPr="0010272A" w14:paraId="3C4089CB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B3BC19C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前置条件：</w:t>
            </w:r>
          </w:p>
        </w:tc>
        <w:tc>
          <w:tcPr>
            <w:tcW w:w="5607" w:type="dxa"/>
          </w:tcPr>
          <w:p w14:paraId="3E7F7F39" w14:textId="77777777" w:rsidR="008748E3" w:rsidRPr="0010272A" w:rsidRDefault="008748E3" w:rsidP="00637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系统管理员已登录，选择某用户锁定</w:t>
            </w:r>
          </w:p>
        </w:tc>
      </w:tr>
      <w:tr w:rsidR="008748E3" w:rsidRPr="0010272A" w14:paraId="18AAA76C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2F313A8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后置条件：</w:t>
            </w:r>
          </w:p>
        </w:tc>
        <w:tc>
          <w:tcPr>
            <w:tcW w:w="5607" w:type="dxa"/>
          </w:tcPr>
          <w:p w14:paraId="1245BE85" w14:textId="77777777" w:rsidR="008748E3" w:rsidRPr="0010272A" w:rsidRDefault="008748E3" w:rsidP="0063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锁定成功，被锁定用户只能登录系统查看历史信息，无法提交新的请求</w:t>
            </w:r>
          </w:p>
        </w:tc>
      </w:tr>
      <w:tr w:rsidR="008748E3" w:rsidRPr="0010272A" w14:paraId="338D1168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5E58910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基本流程：</w:t>
            </w:r>
          </w:p>
        </w:tc>
        <w:tc>
          <w:tcPr>
            <w:tcW w:w="5607" w:type="dxa"/>
          </w:tcPr>
          <w:p w14:paraId="31C818CF" w14:textId="77777777" w:rsidR="008748E3" w:rsidRPr="0010272A" w:rsidRDefault="008748E3" w:rsidP="007C5E1F">
            <w:pPr>
              <w:pStyle w:val="aa"/>
              <w:numPr>
                <w:ilvl w:val="0"/>
                <w:numId w:val="4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选择被锁定用户</w:t>
            </w:r>
          </w:p>
          <w:p w14:paraId="646C898D" w14:textId="77777777" w:rsidR="008748E3" w:rsidRPr="0010272A" w:rsidRDefault="008748E3" w:rsidP="007C5E1F">
            <w:pPr>
              <w:pStyle w:val="aa"/>
              <w:numPr>
                <w:ilvl w:val="0"/>
                <w:numId w:val="4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确认锁定</w:t>
            </w:r>
          </w:p>
          <w:p w14:paraId="32E5C396" w14:textId="77777777" w:rsidR="008748E3" w:rsidRPr="0010272A" w:rsidRDefault="008748E3" w:rsidP="007C5E1F">
            <w:pPr>
              <w:pStyle w:val="aa"/>
              <w:numPr>
                <w:ilvl w:val="0"/>
                <w:numId w:val="4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锁定成功</w:t>
            </w:r>
          </w:p>
        </w:tc>
      </w:tr>
    </w:tbl>
    <w:p w14:paraId="45E19A4C" w14:textId="77777777" w:rsidR="008748E3" w:rsidRPr="0010272A" w:rsidRDefault="008748E3" w:rsidP="008748E3">
      <w:pPr>
        <w:rPr>
          <w:rFonts w:ascii="微软雅黑" w:eastAsia="微软雅黑" w:hAnsi="微软雅黑"/>
          <w:szCs w:val="21"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8748E3" w:rsidRPr="0010272A" w14:paraId="1AC0CC93" w14:textId="77777777" w:rsidTr="00637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AE93570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用例编号：UC13</w:t>
            </w:r>
          </w:p>
        </w:tc>
        <w:tc>
          <w:tcPr>
            <w:tcW w:w="5607" w:type="dxa"/>
          </w:tcPr>
          <w:p w14:paraId="5FB4161A" w14:textId="77777777" w:rsidR="008748E3" w:rsidRPr="0010272A" w:rsidRDefault="008748E3" w:rsidP="00637C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用例名：Change user information</w:t>
            </w:r>
          </w:p>
        </w:tc>
      </w:tr>
      <w:tr w:rsidR="008748E3" w:rsidRPr="0010272A" w14:paraId="297B71E3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7174D0CE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用例描述：系统管理员可以修改登录用户的基本信息</w:t>
            </w:r>
          </w:p>
        </w:tc>
      </w:tr>
      <w:tr w:rsidR="008748E3" w:rsidRPr="0010272A" w14:paraId="7D2E8863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FCCDF76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执行者：</w:t>
            </w:r>
          </w:p>
        </w:tc>
        <w:tc>
          <w:tcPr>
            <w:tcW w:w="5607" w:type="dxa"/>
          </w:tcPr>
          <w:p w14:paraId="71A5B570" w14:textId="77777777" w:rsidR="008748E3" w:rsidRPr="0010272A" w:rsidRDefault="008748E3" w:rsidP="0063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系统管理员</w:t>
            </w:r>
          </w:p>
        </w:tc>
      </w:tr>
      <w:tr w:rsidR="008748E3" w:rsidRPr="0010272A" w14:paraId="270F12D6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D334428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相关用例：</w:t>
            </w:r>
          </w:p>
        </w:tc>
        <w:tc>
          <w:tcPr>
            <w:tcW w:w="5607" w:type="dxa"/>
          </w:tcPr>
          <w:p w14:paraId="32CABF06" w14:textId="77777777" w:rsidR="008748E3" w:rsidRPr="0010272A" w:rsidRDefault="008748E3" w:rsidP="00637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Change user information</w:t>
            </w:r>
          </w:p>
        </w:tc>
      </w:tr>
      <w:tr w:rsidR="008748E3" w:rsidRPr="0010272A" w14:paraId="3D9026E7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852646D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前置条件：</w:t>
            </w:r>
          </w:p>
        </w:tc>
        <w:tc>
          <w:tcPr>
            <w:tcW w:w="5607" w:type="dxa"/>
          </w:tcPr>
          <w:p w14:paraId="5BE3646A" w14:textId="77777777" w:rsidR="008748E3" w:rsidRPr="0010272A" w:rsidRDefault="008748E3" w:rsidP="0063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系统管理员已登录，查看用户列表并选择修改信息，提供修改内容</w:t>
            </w:r>
          </w:p>
        </w:tc>
      </w:tr>
      <w:tr w:rsidR="008748E3" w:rsidRPr="0010272A" w14:paraId="1CD86260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E313113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后置条件：</w:t>
            </w:r>
          </w:p>
        </w:tc>
        <w:tc>
          <w:tcPr>
            <w:tcW w:w="5607" w:type="dxa"/>
          </w:tcPr>
          <w:p w14:paraId="203498D8" w14:textId="77777777" w:rsidR="008748E3" w:rsidRPr="0010272A" w:rsidRDefault="008748E3" w:rsidP="00637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修改成功，基本信息更新</w:t>
            </w:r>
          </w:p>
        </w:tc>
      </w:tr>
      <w:tr w:rsidR="008748E3" w:rsidRPr="0010272A" w14:paraId="14BA6704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442B06D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基本流程：</w:t>
            </w:r>
          </w:p>
        </w:tc>
        <w:tc>
          <w:tcPr>
            <w:tcW w:w="5607" w:type="dxa"/>
          </w:tcPr>
          <w:p w14:paraId="7D771E3C" w14:textId="77777777" w:rsidR="008748E3" w:rsidRPr="0010272A" w:rsidRDefault="008748E3" w:rsidP="007C5E1F">
            <w:pPr>
              <w:pStyle w:val="aa"/>
              <w:numPr>
                <w:ilvl w:val="0"/>
                <w:numId w:val="4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选中修改对象</w:t>
            </w:r>
          </w:p>
          <w:p w14:paraId="5DCFDF6D" w14:textId="77777777" w:rsidR="008748E3" w:rsidRPr="0010272A" w:rsidRDefault="008748E3" w:rsidP="007C5E1F">
            <w:pPr>
              <w:pStyle w:val="aa"/>
              <w:numPr>
                <w:ilvl w:val="0"/>
                <w:numId w:val="4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提供修改内容</w:t>
            </w:r>
          </w:p>
          <w:p w14:paraId="0ABB4DB7" w14:textId="77777777" w:rsidR="008748E3" w:rsidRPr="0010272A" w:rsidRDefault="008748E3" w:rsidP="007C5E1F">
            <w:pPr>
              <w:pStyle w:val="aa"/>
              <w:numPr>
                <w:ilvl w:val="0"/>
                <w:numId w:val="4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确认修改</w:t>
            </w:r>
          </w:p>
          <w:p w14:paraId="4EA11549" w14:textId="77777777" w:rsidR="008748E3" w:rsidRPr="0010272A" w:rsidRDefault="008748E3" w:rsidP="007C5E1F">
            <w:pPr>
              <w:pStyle w:val="aa"/>
              <w:numPr>
                <w:ilvl w:val="0"/>
                <w:numId w:val="4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lastRenderedPageBreak/>
              <w:t>修改成功</w:t>
            </w:r>
          </w:p>
        </w:tc>
      </w:tr>
      <w:tr w:rsidR="008748E3" w:rsidRPr="0010272A" w14:paraId="6225C0AD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E0EC198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可选流程：</w:t>
            </w:r>
          </w:p>
        </w:tc>
        <w:tc>
          <w:tcPr>
            <w:tcW w:w="5607" w:type="dxa"/>
          </w:tcPr>
          <w:p w14:paraId="2725C674" w14:textId="77777777" w:rsidR="008748E3" w:rsidRPr="0010272A" w:rsidRDefault="008748E3" w:rsidP="007C5E1F">
            <w:pPr>
              <w:pStyle w:val="aa"/>
              <w:numPr>
                <w:ilvl w:val="0"/>
                <w:numId w:val="4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修改信息不合法</w:t>
            </w:r>
          </w:p>
          <w:p w14:paraId="6F3B08A2" w14:textId="77777777" w:rsidR="008748E3" w:rsidRPr="0010272A" w:rsidRDefault="008748E3" w:rsidP="007C5E1F">
            <w:pPr>
              <w:pStyle w:val="aa"/>
              <w:numPr>
                <w:ilvl w:val="0"/>
                <w:numId w:val="4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修改失败</w:t>
            </w:r>
          </w:p>
          <w:p w14:paraId="46C72D68" w14:textId="77777777" w:rsidR="008748E3" w:rsidRPr="0010272A" w:rsidRDefault="008748E3" w:rsidP="007C5E1F">
            <w:pPr>
              <w:pStyle w:val="aa"/>
              <w:numPr>
                <w:ilvl w:val="0"/>
                <w:numId w:val="4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显示错误提示</w:t>
            </w:r>
          </w:p>
        </w:tc>
      </w:tr>
    </w:tbl>
    <w:p w14:paraId="5D5D9B24" w14:textId="77777777" w:rsidR="008748E3" w:rsidRPr="0010272A" w:rsidRDefault="008748E3" w:rsidP="008748E3">
      <w:pPr>
        <w:pStyle w:val="4"/>
        <w:rPr>
          <w:rFonts w:ascii="微软雅黑" w:eastAsia="微软雅黑" w:hAnsi="微软雅黑" w:cs="Times New Roman"/>
          <w:b w:val="0"/>
          <w:bCs w:val="0"/>
          <w:sz w:val="21"/>
          <w:szCs w:val="21"/>
        </w:rPr>
      </w:pPr>
      <w:bookmarkStart w:id="52" w:name="_Toc59055820"/>
      <w:r w:rsidRPr="0010272A">
        <w:rPr>
          <w:rFonts w:ascii="微软雅黑" w:eastAsia="微软雅黑" w:hAnsi="微软雅黑" w:cs="Times New Roman"/>
          <w:sz w:val="21"/>
          <w:szCs w:val="21"/>
        </w:rPr>
        <w:t>3.2.3</w:t>
      </w:r>
      <w:r w:rsidRPr="0010272A">
        <w:rPr>
          <w:rFonts w:ascii="微软雅黑" w:eastAsia="微软雅黑" w:hAnsi="微软雅黑" w:cs="Times New Roman"/>
          <w:b w:val="0"/>
          <w:bCs w:val="0"/>
          <w:sz w:val="21"/>
          <w:szCs w:val="21"/>
        </w:rPr>
        <w:t>普通用户用例：</w:t>
      </w:r>
      <w:bookmarkEnd w:id="52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8748E3" w:rsidRPr="0010272A" w14:paraId="01ABE48C" w14:textId="77777777" w:rsidTr="00637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B159C4D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用例编号：UC14</w:t>
            </w:r>
          </w:p>
        </w:tc>
        <w:tc>
          <w:tcPr>
            <w:tcW w:w="5607" w:type="dxa"/>
          </w:tcPr>
          <w:p w14:paraId="371A2937" w14:textId="77777777" w:rsidR="008748E3" w:rsidRPr="0010272A" w:rsidRDefault="008748E3" w:rsidP="00637C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用例名：Check occupied property information</w:t>
            </w:r>
          </w:p>
        </w:tc>
      </w:tr>
      <w:tr w:rsidR="008748E3" w:rsidRPr="0010272A" w14:paraId="4915132F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3A6B7FDD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用例描述：用户可以查看已领用资产的信息</w:t>
            </w:r>
          </w:p>
        </w:tc>
      </w:tr>
      <w:tr w:rsidR="008748E3" w:rsidRPr="0010272A" w14:paraId="7CFF8A29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88DD102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执行者：</w:t>
            </w:r>
          </w:p>
        </w:tc>
        <w:tc>
          <w:tcPr>
            <w:tcW w:w="5607" w:type="dxa"/>
          </w:tcPr>
          <w:p w14:paraId="039818E4" w14:textId="77777777" w:rsidR="008748E3" w:rsidRPr="0010272A" w:rsidRDefault="008748E3" w:rsidP="0063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普通用户</w:t>
            </w:r>
          </w:p>
        </w:tc>
      </w:tr>
      <w:tr w:rsidR="008748E3" w:rsidRPr="0010272A" w14:paraId="68975A59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26454F5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前置条件：</w:t>
            </w:r>
          </w:p>
        </w:tc>
        <w:tc>
          <w:tcPr>
            <w:tcW w:w="5607" w:type="dxa"/>
          </w:tcPr>
          <w:p w14:paraId="0E1C23D5" w14:textId="77777777" w:rsidR="008748E3" w:rsidRPr="0010272A" w:rsidRDefault="008748E3" w:rsidP="00637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用户已登录</w:t>
            </w:r>
          </w:p>
        </w:tc>
      </w:tr>
      <w:tr w:rsidR="008748E3" w:rsidRPr="0010272A" w14:paraId="25FEFDA2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171FC79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基本流程：</w:t>
            </w:r>
          </w:p>
        </w:tc>
        <w:tc>
          <w:tcPr>
            <w:tcW w:w="5607" w:type="dxa"/>
          </w:tcPr>
          <w:p w14:paraId="5CEF7643" w14:textId="77777777" w:rsidR="008748E3" w:rsidRPr="0010272A" w:rsidRDefault="008748E3" w:rsidP="007C5E1F">
            <w:pPr>
              <w:pStyle w:val="aa"/>
              <w:numPr>
                <w:ilvl w:val="0"/>
                <w:numId w:val="3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打开领用单</w:t>
            </w:r>
          </w:p>
          <w:p w14:paraId="6998CD0B" w14:textId="77777777" w:rsidR="008748E3" w:rsidRPr="0010272A" w:rsidRDefault="008748E3" w:rsidP="007C5E1F">
            <w:pPr>
              <w:pStyle w:val="aa"/>
              <w:numPr>
                <w:ilvl w:val="0"/>
                <w:numId w:val="3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进入资产详情</w:t>
            </w:r>
          </w:p>
        </w:tc>
      </w:tr>
    </w:tbl>
    <w:p w14:paraId="4254F323" w14:textId="77777777" w:rsidR="008748E3" w:rsidRPr="0010272A" w:rsidRDefault="008748E3" w:rsidP="008748E3">
      <w:pPr>
        <w:rPr>
          <w:rFonts w:ascii="微软雅黑" w:eastAsia="微软雅黑" w:hAnsi="微软雅黑"/>
          <w:szCs w:val="21"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8748E3" w:rsidRPr="0010272A" w14:paraId="79916705" w14:textId="77777777" w:rsidTr="00637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00063E6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用例编号：UC15</w:t>
            </w:r>
          </w:p>
        </w:tc>
        <w:tc>
          <w:tcPr>
            <w:tcW w:w="5607" w:type="dxa"/>
          </w:tcPr>
          <w:p w14:paraId="3A0554C2" w14:textId="77777777" w:rsidR="008748E3" w:rsidRPr="0010272A" w:rsidRDefault="008748E3" w:rsidP="00637C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用例名：Check occupation history</w:t>
            </w:r>
          </w:p>
        </w:tc>
      </w:tr>
      <w:tr w:rsidR="008748E3" w:rsidRPr="0010272A" w14:paraId="20453F2E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5A2A3522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用例描述：用户可以查看资产领用历史</w:t>
            </w:r>
          </w:p>
        </w:tc>
      </w:tr>
      <w:tr w:rsidR="008748E3" w:rsidRPr="0010272A" w14:paraId="149AA401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B959BC8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执行者：</w:t>
            </w:r>
          </w:p>
        </w:tc>
        <w:tc>
          <w:tcPr>
            <w:tcW w:w="5607" w:type="dxa"/>
          </w:tcPr>
          <w:p w14:paraId="558619DA" w14:textId="77777777" w:rsidR="008748E3" w:rsidRPr="0010272A" w:rsidRDefault="008748E3" w:rsidP="0063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普通用户</w:t>
            </w:r>
          </w:p>
        </w:tc>
      </w:tr>
      <w:tr w:rsidR="008748E3" w:rsidRPr="0010272A" w14:paraId="1D99F0BF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B926BBF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前置条件：</w:t>
            </w:r>
          </w:p>
        </w:tc>
        <w:tc>
          <w:tcPr>
            <w:tcW w:w="5607" w:type="dxa"/>
          </w:tcPr>
          <w:p w14:paraId="0B3C2667" w14:textId="77777777" w:rsidR="008748E3" w:rsidRPr="0010272A" w:rsidRDefault="008748E3" w:rsidP="00637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用户已登录</w:t>
            </w:r>
          </w:p>
        </w:tc>
      </w:tr>
      <w:tr w:rsidR="008748E3" w:rsidRPr="0010272A" w14:paraId="708837AA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5B5931F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基本流程：</w:t>
            </w:r>
          </w:p>
        </w:tc>
        <w:tc>
          <w:tcPr>
            <w:tcW w:w="5607" w:type="dxa"/>
          </w:tcPr>
          <w:p w14:paraId="11D9EDE5" w14:textId="77777777" w:rsidR="008748E3" w:rsidRPr="0010272A" w:rsidRDefault="008748E3" w:rsidP="007C5E1F">
            <w:pPr>
              <w:pStyle w:val="aa"/>
              <w:numPr>
                <w:ilvl w:val="0"/>
                <w:numId w:val="4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打开领用历史</w:t>
            </w:r>
          </w:p>
        </w:tc>
      </w:tr>
    </w:tbl>
    <w:p w14:paraId="34CC6DEB" w14:textId="77777777" w:rsidR="008748E3" w:rsidRPr="0010272A" w:rsidRDefault="008748E3" w:rsidP="008748E3">
      <w:pPr>
        <w:rPr>
          <w:rFonts w:ascii="微软雅黑" w:eastAsia="微软雅黑" w:hAnsi="微软雅黑"/>
          <w:szCs w:val="21"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8748E3" w:rsidRPr="0010272A" w14:paraId="408EAB3C" w14:textId="77777777" w:rsidTr="00637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1A19F46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用例编号：UC16</w:t>
            </w:r>
          </w:p>
        </w:tc>
        <w:tc>
          <w:tcPr>
            <w:tcW w:w="5607" w:type="dxa"/>
          </w:tcPr>
          <w:p w14:paraId="5067FE2C" w14:textId="77777777" w:rsidR="008748E3" w:rsidRPr="0010272A" w:rsidRDefault="008748E3" w:rsidP="00637C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用例名：Apply for occupation</w:t>
            </w:r>
          </w:p>
        </w:tc>
      </w:tr>
      <w:tr w:rsidR="008748E3" w:rsidRPr="0010272A" w14:paraId="4AD12AE9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3C4C010D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用例描述：用户可以发起领用申请</w:t>
            </w:r>
          </w:p>
        </w:tc>
      </w:tr>
      <w:tr w:rsidR="008748E3" w:rsidRPr="0010272A" w14:paraId="71C92F0F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56808A8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lastRenderedPageBreak/>
              <w:t>执行者：</w:t>
            </w:r>
          </w:p>
        </w:tc>
        <w:tc>
          <w:tcPr>
            <w:tcW w:w="5607" w:type="dxa"/>
          </w:tcPr>
          <w:p w14:paraId="1320F0F9" w14:textId="77777777" w:rsidR="008748E3" w:rsidRPr="0010272A" w:rsidRDefault="008748E3" w:rsidP="0063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普通用户</w:t>
            </w:r>
          </w:p>
        </w:tc>
      </w:tr>
      <w:tr w:rsidR="008748E3" w:rsidRPr="0010272A" w14:paraId="6B4D79F5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E1F51E7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相关用例：</w:t>
            </w:r>
          </w:p>
        </w:tc>
        <w:tc>
          <w:tcPr>
            <w:tcW w:w="5607" w:type="dxa"/>
          </w:tcPr>
          <w:p w14:paraId="2295E3B6" w14:textId="77777777" w:rsidR="008748E3" w:rsidRPr="0010272A" w:rsidRDefault="008748E3" w:rsidP="00637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 xml:space="preserve">Check available property </w:t>
            </w:r>
          </w:p>
        </w:tc>
      </w:tr>
      <w:tr w:rsidR="008748E3" w:rsidRPr="0010272A" w14:paraId="783537C8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64C98BA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前置条件：</w:t>
            </w:r>
          </w:p>
        </w:tc>
        <w:tc>
          <w:tcPr>
            <w:tcW w:w="5607" w:type="dxa"/>
          </w:tcPr>
          <w:p w14:paraId="138BE0A1" w14:textId="77777777" w:rsidR="008748E3" w:rsidRPr="0010272A" w:rsidRDefault="008748E3" w:rsidP="0063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用户已登录，选择领用目标</w:t>
            </w:r>
          </w:p>
        </w:tc>
      </w:tr>
      <w:tr w:rsidR="008748E3" w:rsidRPr="0010272A" w14:paraId="509C11A3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CA9F5CF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后置条件：</w:t>
            </w:r>
          </w:p>
        </w:tc>
        <w:tc>
          <w:tcPr>
            <w:tcW w:w="5607" w:type="dxa"/>
          </w:tcPr>
          <w:p w14:paraId="0F47CD4F" w14:textId="77777777" w:rsidR="008748E3" w:rsidRPr="0010272A" w:rsidRDefault="008748E3" w:rsidP="00637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修改成功，密码更新，提示身份过期重新登录</w:t>
            </w:r>
          </w:p>
        </w:tc>
      </w:tr>
      <w:tr w:rsidR="008748E3" w:rsidRPr="0010272A" w14:paraId="3ACE629C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E5D6E10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基本流程：</w:t>
            </w:r>
          </w:p>
        </w:tc>
        <w:tc>
          <w:tcPr>
            <w:tcW w:w="5607" w:type="dxa"/>
          </w:tcPr>
          <w:p w14:paraId="3154191B" w14:textId="77777777" w:rsidR="008748E3" w:rsidRPr="0010272A" w:rsidRDefault="008748E3" w:rsidP="007C5E1F">
            <w:pPr>
              <w:pStyle w:val="aa"/>
              <w:numPr>
                <w:ilvl w:val="0"/>
                <w:numId w:val="4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打开可领用列表</w:t>
            </w:r>
          </w:p>
          <w:p w14:paraId="0253EA9E" w14:textId="77777777" w:rsidR="008748E3" w:rsidRPr="0010272A" w:rsidRDefault="008748E3" w:rsidP="007C5E1F">
            <w:pPr>
              <w:pStyle w:val="aa"/>
              <w:numPr>
                <w:ilvl w:val="0"/>
                <w:numId w:val="4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确认领用</w:t>
            </w:r>
          </w:p>
          <w:p w14:paraId="685C5FA6" w14:textId="77777777" w:rsidR="008748E3" w:rsidRPr="0010272A" w:rsidRDefault="008748E3" w:rsidP="007C5E1F">
            <w:pPr>
              <w:pStyle w:val="aa"/>
              <w:numPr>
                <w:ilvl w:val="0"/>
                <w:numId w:val="4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生成待审核领用单</w:t>
            </w:r>
          </w:p>
        </w:tc>
      </w:tr>
    </w:tbl>
    <w:p w14:paraId="1AA9DC75" w14:textId="77777777" w:rsidR="008748E3" w:rsidRPr="0010272A" w:rsidRDefault="008748E3" w:rsidP="008748E3">
      <w:pPr>
        <w:rPr>
          <w:rFonts w:ascii="微软雅黑" w:eastAsia="微软雅黑" w:hAnsi="微软雅黑"/>
          <w:szCs w:val="21"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8748E3" w:rsidRPr="0010272A" w14:paraId="3316EFA7" w14:textId="77777777" w:rsidTr="00637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17B298F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用例编号：UC17</w:t>
            </w:r>
          </w:p>
        </w:tc>
        <w:tc>
          <w:tcPr>
            <w:tcW w:w="5607" w:type="dxa"/>
          </w:tcPr>
          <w:p w14:paraId="6CF5F723" w14:textId="77777777" w:rsidR="008748E3" w:rsidRPr="0010272A" w:rsidRDefault="008748E3" w:rsidP="00637C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 xml:space="preserve">用例名：Change </w:t>
            </w:r>
            <w:proofErr w:type="spellStart"/>
            <w:r w:rsidRPr="0010272A">
              <w:rPr>
                <w:rFonts w:ascii="微软雅黑" w:eastAsia="微软雅黑" w:hAnsi="微软雅黑" w:cs="Times New Roman"/>
                <w:szCs w:val="21"/>
              </w:rPr>
              <w:t>userpassword</w:t>
            </w:r>
            <w:proofErr w:type="spellEnd"/>
          </w:p>
        </w:tc>
      </w:tr>
      <w:tr w:rsidR="008748E3" w:rsidRPr="0010272A" w14:paraId="74C24672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11F4BB4D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用例描述：普通用户可以修改自身密码</w:t>
            </w:r>
          </w:p>
        </w:tc>
      </w:tr>
      <w:tr w:rsidR="008748E3" w:rsidRPr="0010272A" w14:paraId="4FEE8814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C157C92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执行者：</w:t>
            </w:r>
          </w:p>
        </w:tc>
        <w:tc>
          <w:tcPr>
            <w:tcW w:w="5607" w:type="dxa"/>
          </w:tcPr>
          <w:p w14:paraId="3F58E24D" w14:textId="77777777" w:rsidR="008748E3" w:rsidRPr="0010272A" w:rsidRDefault="008748E3" w:rsidP="0063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普通用户</w:t>
            </w:r>
          </w:p>
        </w:tc>
      </w:tr>
      <w:tr w:rsidR="008748E3" w:rsidRPr="0010272A" w14:paraId="6E671C70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CE73485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前置条件：</w:t>
            </w:r>
          </w:p>
        </w:tc>
        <w:tc>
          <w:tcPr>
            <w:tcW w:w="5607" w:type="dxa"/>
          </w:tcPr>
          <w:p w14:paraId="1CD69036" w14:textId="77777777" w:rsidR="008748E3" w:rsidRPr="0010272A" w:rsidRDefault="008748E3" w:rsidP="00637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普通用户已登录，提供原有密码和新密码确认</w:t>
            </w:r>
          </w:p>
        </w:tc>
      </w:tr>
      <w:tr w:rsidR="008748E3" w:rsidRPr="0010272A" w14:paraId="3B8126B8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4BAF711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后置条件：</w:t>
            </w:r>
          </w:p>
        </w:tc>
        <w:tc>
          <w:tcPr>
            <w:tcW w:w="5607" w:type="dxa"/>
          </w:tcPr>
          <w:p w14:paraId="13A4FCC1" w14:textId="77777777" w:rsidR="008748E3" w:rsidRPr="0010272A" w:rsidRDefault="008748E3" w:rsidP="0063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修改成功，密码更新，提示身份过期重新登录</w:t>
            </w:r>
          </w:p>
        </w:tc>
      </w:tr>
      <w:tr w:rsidR="008748E3" w:rsidRPr="0010272A" w14:paraId="038171CB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4B739EE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基本流程：</w:t>
            </w:r>
          </w:p>
        </w:tc>
        <w:tc>
          <w:tcPr>
            <w:tcW w:w="5607" w:type="dxa"/>
          </w:tcPr>
          <w:p w14:paraId="64365E8A" w14:textId="77777777" w:rsidR="008748E3" w:rsidRPr="0010272A" w:rsidRDefault="008748E3" w:rsidP="007C5E1F">
            <w:pPr>
              <w:pStyle w:val="aa"/>
              <w:numPr>
                <w:ilvl w:val="0"/>
                <w:numId w:val="4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提供原有密码和新密码</w:t>
            </w:r>
          </w:p>
          <w:p w14:paraId="14D5B05F" w14:textId="77777777" w:rsidR="008748E3" w:rsidRPr="0010272A" w:rsidRDefault="008748E3" w:rsidP="007C5E1F">
            <w:pPr>
              <w:pStyle w:val="aa"/>
              <w:numPr>
                <w:ilvl w:val="0"/>
                <w:numId w:val="4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确认修改</w:t>
            </w:r>
          </w:p>
          <w:p w14:paraId="64DBF6FD" w14:textId="77777777" w:rsidR="008748E3" w:rsidRPr="0010272A" w:rsidRDefault="008748E3" w:rsidP="007C5E1F">
            <w:pPr>
              <w:pStyle w:val="aa"/>
              <w:numPr>
                <w:ilvl w:val="0"/>
                <w:numId w:val="4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修改成功</w:t>
            </w:r>
          </w:p>
          <w:p w14:paraId="659F36E1" w14:textId="77777777" w:rsidR="008748E3" w:rsidRPr="0010272A" w:rsidRDefault="008748E3" w:rsidP="007C5E1F">
            <w:pPr>
              <w:pStyle w:val="aa"/>
              <w:numPr>
                <w:ilvl w:val="0"/>
                <w:numId w:val="4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自动注销</w:t>
            </w:r>
          </w:p>
          <w:p w14:paraId="28092FF4" w14:textId="77777777" w:rsidR="008748E3" w:rsidRPr="0010272A" w:rsidRDefault="008748E3" w:rsidP="007C5E1F">
            <w:pPr>
              <w:pStyle w:val="aa"/>
              <w:numPr>
                <w:ilvl w:val="0"/>
                <w:numId w:val="4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跳转登录</w:t>
            </w:r>
          </w:p>
        </w:tc>
      </w:tr>
      <w:tr w:rsidR="008748E3" w:rsidRPr="0010272A" w14:paraId="1AACC57A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7F73D88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可选流程：</w:t>
            </w:r>
          </w:p>
        </w:tc>
        <w:tc>
          <w:tcPr>
            <w:tcW w:w="5607" w:type="dxa"/>
          </w:tcPr>
          <w:p w14:paraId="03005A82" w14:textId="77777777" w:rsidR="008748E3" w:rsidRPr="0010272A" w:rsidRDefault="008748E3" w:rsidP="007C5E1F">
            <w:pPr>
              <w:pStyle w:val="aa"/>
              <w:numPr>
                <w:ilvl w:val="0"/>
                <w:numId w:val="4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原密码有误或新密码非法</w:t>
            </w:r>
          </w:p>
          <w:p w14:paraId="3F9CE75F" w14:textId="77777777" w:rsidR="008748E3" w:rsidRPr="0010272A" w:rsidRDefault="008748E3" w:rsidP="007C5E1F">
            <w:pPr>
              <w:pStyle w:val="aa"/>
              <w:numPr>
                <w:ilvl w:val="0"/>
                <w:numId w:val="4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修改失败</w:t>
            </w:r>
          </w:p>
          <w:p w14:paraId="0164FF8F" w14:textId="77777777" w:rsidR="008748E3" w:rsidRPr="0010272A" w:rsidRDefault="008748E3" w:rsidP="007C5E1F">
            <w:pPr>
              <w:pStyle w:val="aa"/>
              <w:numPr>
                <w:ilvl w:val="0"/>
                <w:numId w:val="4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t>显示错误提示</w:t>
            </w:r>
          </w:p>
        </w:tc>
      </w:tr>
      <w:tr w:rsidR="008748E3" w:rsidRPr="0010272A" w14:paraId="06BED8D5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1209975" w14:textId="77777777" w:rsidR="008748E3" w:rsidRPr="0010272A" w:rsidRDefault="008748E3" w:rsidP="00637C5E">
            <w:pPr>
              <w:rPr>
                <w:rFonts w:ascii="微软雅黑" w:eastAsia="微软雅黑" w:hAnsi="微软雅黑" w:cs="Times New Roman"/>
                <w:b w:val="0"/>
                <w:bCs w:val="0"/>
                <w:szCs w:val="21"/>
              </w:rPr>
            </w:pPr>
            <w:r w:rsidRPr="0010272A">
              <w:rPr>
                <w:rFonts w:ascii="微软雅黑" w:eastAsia="微软雅黑" w:hAnsi="微软雅黑" w:cs="Times New Roman"/>
                <w:szCs w:val="21"/>
              </w:rPr>
              <w:lastRenderedPageBreak/>
              <w:t>异常流程：</w:t>
            </w:r>
          </w:p>
        </w:tc>
        <w:tc>
          <w:tcPr>
            <w:tcW w:w="5607" w:type="dxa"/>
          </w:tcPr>
          <w:p w14:paraId="0AAC156E" w14:textId="77777777" w:rsidR="008748E3" w:rsidRPr="0010272A" w:rsidRDefault="008748E3" w:rsidP="00637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proofErr w:type="gramStart"/>
            <w:r w:rsidRPr="0010272A">
              <w:rPr>
                <w:rFonts w:ascii="微软雅黑" w:eastAsia="微软雅黑" w:hAnsi="微软雅黑" w:cs="Times New Roman"/>
                <w:szCs w:val="21"/>
              </w:rPr>
              <w:t>该普通</w:t>
            </w:r>
            <w:proofErr w:type="gramEnd"/>
            <w:r w:rsidRPr="0010272A">
              <w:rPr>
                <w:rFonts w:ascii="微软雅黑" w:eastAsia="微软雅黑" w:hAnsi="微软雅黑" w:cs="Times New Roman"/>
                <w:szCs w:val="21"/>
              </w:rPr>
              <w:t>用户登录身份过期无法修改</w:t>
            </w:r>
          </w:p>
        </w:tc>
      </w:tr>
    </w:tbl>
    <w:p w14:paraId="62911BE0" w14:textId="77777777" w:rsidR="008748E3" w:rsidRPr="00DD4BEB" w:rsidRDefault="008748E3" w:rsidP="008748E3">
      <w:pPr>
        <w:spacing w:line="360" w:lineRule="auto"/>
        <w:rPr>
          <w:rFonts w:ascii="微软雅黑" w:eastAsia="微软雅黑" w:hAnsi="微软雅黑"/>
        </w:rPr>
      </w:pPr>
    </w:p>
    <w:p w14:paraId="47ACA8C2" w14:textId="77777777" w:rsidR="009837E5" w:rsidRPr="00DD4BEB" w:rsidRDefault="009837E5">
      <w:pPr>
        <w:spacing w:line="360" w:lineRule="auto"/>
        <w:rPr>
          <w:rFonts w:ascii="微软雅黑" w:eastAsia="微软雅黑" w:hAnsi="微软雅黑"/>
          <w:sz w:val="24"/>
        </w:rPr>
      </w:pPr>
    </w:p>
    <w:p w14:paraId="45D2EE65" w14:textId="77777777" w:rsidR="009837E5" w:rsidRPr="00DD4BEB" w:rsidRDefault="00B105CB">
      <w:pPr>
        <w:pStyle w:val="a8"/>
        <w:spacing w:line="360" w:lineRule="auto"/>
        <w:jc w:val="left"/>
        <w:rPr>
          <w:rFonts w:ascii="微软雅黑" w:eastAsia="微软雅黑" w:hAnsi="微软雅黑" w:cs="Times New Roman"/>
          <w:sz w:val="36"/>
          <w:szCs w:val="36"/>
        </w:rPr>
      </w:pPr>
      <w:bookmarkStart w:id="53" w:name="_Toc75444285"/>
      <w:r w:rsidRPr="00DD4BEB">
        <w:rPr>
          <w:rFonts w:ascii="微软雅黑" w:eastAsia="微软雅黑" w:hAnsi="微软雅黑" w:cs="Times New Roman"/>
          <w:sz w:val="36"/>
          <w:szCs w:val="36"/>
        </w:rPr>
        <w:t>4. 外部接口需求</w:t>
      </w:r>
      <w:bookmarkEnd w:id="53"/>
    </w:p>
    <w:p w14:paraId="48108350" w14:textId="77777777" w:rsidR="009837E5" w:rsidRPr="00DD4BEB" w:rsidRDefault="00B105CB">
      <w:pPr>
        <w:pStyle w:val="1"/>
        <w:spacing w:line="360" w:lineRule="auto"/>
        <w:jc w:val="left"/>
        <w:rPr>
          <w:rFonts w:ascii="微软雅黑" w:eastAsia="微软雅黑" w:hAnsi="微软雅黑" w:cs="Times New Roman"/>
          <w:sz w:val="30"/>
          <w:szCs w:val="30"/>
        </w:rPr>
      </w:pPr>
      <w:bookmarkStart w:id="54" w:name="_Toc75444286"/>
      <w:r w:rsidRPr="00DD4BEB">
        <w:rPr>
          <w:rFonts w:ascii="微软雅黑" w:eastAsia="微软雅黑" w:hAnsi="微软雅黑" w:cs="Times New Roman"/>
          <w:sz w:val="30"/>
          <w:szCs w:val="30"/>
        </w:rPr>
        <w:t>4.1 用户界面</w:t>
      </w:r>
      <w:bookmarkEnd w:id="54"/>
    </w:p>
    <w:p w14:paraId="3C8A801C" w14:textId="05C47B39" w:rsidR="009837E5" w:rsidRPr="0010272A" w:rsidRDefault="00B105CB" w:rsidP="007C5E1F">
      <w:pPr>
        <w:pStyle w:val="aa"/>
        <w:numPr>
          <w:ilvl w:val="0"/>
          <w:numId w:val="9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10272A">
        <w:rPr>
          <w:rFonts w:ascii="微软雅黑" w:eastAsia="微软雅黑" w:hAnsi="微软雅黑"/>
          <w:szCs w:val="21"/>
        </w:rPr>
        <w:t>UI风格简约清新，语言平易亲切，</w:t>
      </w:r>
      <w:r w:rsidR="005F1C7E" w:rsidRPr="0010272A">
        <w:rPr>
          <w:rFonts w:ascii="微软雅黑" w:eastAsia="微软雅黑" w:hAnsi="微软雅黑"/>
          <w:szCs w:val="21"/>
        </w:rPr>
        <w:t>视觉上使用上都舒适</w:t>
      </w:r>
      <w:r w:rsidRPr="0010272A">
        <w:rPr>
          <w:rFonts w:ascii="微软雅黑" w:eastAsia="微软雅黑" w:hAnsi="微软雅黑"/>
          <w:szCs w:val="21"/>
        </w:rPr>
        <w:t>；</w:t>
      </w:r>
    </w:p>
    <w:p w14:paraId="2861892A" w14:textId="102F1E75" w:rsidR="009837E5" w:rsidRPr="0010272A" w:rsidRDefault="00B105CB" w:rsidP="007C5E1F">
      <w:pPr>
        <w:pStyle w:val="aa"/>
        <w:numPr>
          <w:ilvl w:val="0"/>
          <w:numId w:val="9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10272A">
        <w:rPr>
          <w:rFonts w:ascii="微软雅黑" w:eastAsia="微软雅黑" w:hAnsi="微软雅黑"/>
          <w:szCs w:val="21"/>
        </w:rPr>
        <w:t>每个</w:t>
      </w:r>
      <w:r w:rsidR="00B11690" w:rsidRPr="0010272A">
        <w:rPr>
          <w:rFonts w:ascii="微软雅黑" w:eastAsia="微软雅黑" w:hAnsi="微软雅黑"/>
          <w:szCs w:val="21"/>
        </w:rPr>
        <w:t>界面</w:t>
      </w:r>
      <w:r w:rsidRPr="0010272A">
        <w:rPr>
          <w:rFonts w:ascii="微软雅黑" w:eastAsia="微软雅黑" w:hAnsi="微软雅黑"/>
          <w:szCs w:val="21"/>
        </w:rPr>
        <w:t>的功能与按钮：</w:t>
      </w:r>
    </w:p>
    <w:p w14:paraId="3592FA63" w14:textId="618923A1" w:rsidR="009837E5" w:rsidRPr="0010272A" w:rsidRDefault="00B105CB" w:rsidP="007C5E1F">
      <w:pPr>
        <w:pStyle w:val="aa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10272A">
        <w:rPr>
          <w:rFonts w:ascii="微软雅黑" w:eastAsia="微软雅黑" w:hAnsi="微软雅黑"/>
          <w:szCs w:val="21"/>
        </w:rPr>
        <w:t>登录界面：普通</w:t>
      </w:r>
      <w:r w:rsidR="00637308" w:rsidRPr="0010272A">
        <w:rPr>
          <w:rFonts w:ascii="微软雅黑" w:eastAsia="微软雅黑" w:hAnsi="微软雅黑"/>
          <w:szCs w:val="21"/>
        </w:rPr>
        <w:t>员工</w:t>
      </w:r>
      <w:r w:rsidRPr="0010272A">
        <w:rPr>
          <w:rFonts w:ascii="微软雅黑" w:eastAsia="微软雅黑" w:hAnsi="微软雅黑"/>
          <w:szCs w:val="21"/>
        </w:rPr>
        <w:t>，</w:t>
      </w:r>
      <w:r w:rsidR="00637308" w:rsidRPr="0010272A">
        <w:rPr>
          <w:rFonts w:ascii="微软雅黑" w:eastAsia="微软雅黑" w:hAnsi="微软雅黑"/>
          <w:szCs w:val="21"/>
        </w:rPr>
        <w:t>企业管理员凭借用户名和对应的密码进行</w:t>
      </w:r>
      <w:r w:rsidRPr="0010272A">
        <w:rPr>
          <w:rFonts w:ascii="微软雅黑" w:eastAsia="微软雅黑" w:hAnsi="微软雅黑"/>
          <w:szCs w:val="21"/>
        </w:rPr>
        <w:t>登录；</w:t>
      </w:r>
    </w:p>
    <w:p w14:paraId="783CC469" w14:textId="3077C6BB" w:rsidR="00637308" w:rsidRPr="0010272A" w:rsidRDefault="00637308" w:rsidP="007C5E1F">
      <w:pPr>
        <w:pStyle w:val="aa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10272A">
        <w:rPr>
          <w:rFonts w:ascii="微软雅黑" w:eastAsia="微软雅黑" w:hAnsi="微软雅黑"/>
          <w:szCs w:val="21"/>
        </w:rPr>
        <w:t>资产浏览界面：用户浏览企业资产的编号、设备名称、品牌、型号、规格、采购日期、领用按键。一个页面放置10个资产单位，可以通过上下翻页进行更多资产的浏览。</w:t>
      </w:r>
    </w:p>
    <w:p w14:paraId="7E0FB066" w14:textId="7CDF1537" w:rsidR="00637308" w:rsidRPr="0010272A" w:rsidRDefault="00637308" w:rsidP="007C5E1F">
      <w:pPr>
        <w:pStyle w:val="aa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10272A">
        <w:rPr>
          <w:rFonts w:ascii="微软雅黑" w:eastAsia="微软雅黑" w:hAnsi="微软雅黑"/>
          <w:szCs w:val="21"/>
        </w:rPr>
        <w:t>我的使用：首页顶部有“我的使用”按钮，点击后界面同资产浏览界面类似，可浏览已租借的设备。</w:t>
      </w:r>
    </w:p>
    <w:p w14:paraId="153DEB19" w14:textId="1B305B4B" w:rsidR="00637308" w:rsidRPr="0010272A" w:rsidRDefault="00637308" w:rsidP="007C5E1F">
      <w:pPr>
        <w:pStyle w:val="aa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10272A">
        <w:rPr>
          <w:rFonts w:ascii="微软雅黑" w:eastAsia="微软雅黑" w:hAnsi="微软雅黑"/>
          <w:szCs w:val="21"/>
        </w:rPr>
        <w:t>管理员界面：分为用户管理、资产管理、使用审批、管理员管理四个窗口，用户管理界面可对用户进行增删改等操作，资产管理界面可进行增加操作。</w:t>
      </w:r>
    </w:p>
    <w:p w14:paraId="292B0EB6" w14:textId="0CEE78AA" w:rsidR="00637308" w:rsidRPr="0010272A" w:rsidRDefault="00637308" w:rsidP="007C5E1F">
      <w:pPr>
        <w:pStyle w:val="aa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10272A">
        <w:rPr>
          <w:rFonts w:ascii="微软雅黑" w:eastAsia="微软雅黑" w:hAnsi="微软雅黑"/>
          <w:szCs w:val="21"/>
        </w:rPr>
        <w:t>个人信息修改：首页右上角点击用户名，弹出信息修改按钮，</w:t>
      </w:r>
      <w:r w:rsidR="002E78D4" w:rsidRPr="0010272A">
        <w:rPr>
          <w:rFonts w:ascii="微软雅黑" w:eastAsia="微软雅黑" w:hAnsi="微软雅黑"/>
          <w:szCs w:val="21"/>
        </w:rPr>
        <w:t>点击后弹出</w:t>
      </w:r>
      <w:r w:rsidRPr="0010272A">
        <w:rPr>
          <w:rFonts w:ascii="微软雅黑" w:eastAsia="微软雅黑" w:hAnsi="微软雅黑"/>
          <w:szCs w:val="21"/>
        </w:rPr>
        <w:t>用户的密码、手机、邮箱等信息</w:t>
      </w:r>
      <w:r w:rsidR="002E78D4" w:rsidRPr="0010272A">
        <w:rPr>
          <w:rFonts w:ascii="微软雅黑" w:eastAsia="微软雅黑" w:hAnsi="微软雅黑"/>
          <w:szCs w:val="21"/>
        </w:rPr>
        <w:t>的界面，并可进行更改。</w:t>
      </w:r>
    </w:p>
    <w:p w14:paraId="79B55AD5" w14:textId="77777777" w:rsidR="009837E5" w:rsidRPr="00DD4BEB" w:rsidRDefault="00B105CB">
      <w:pPr>
        <w:pStyle w:val="1"/>
        <w:spacing w:line="360" w:lineRule="auto"/>
        <w:jc w:val="left"/>
        <w:rPr>
          <w:rFonts w:ascii="微软雅黑" w:eastAsia="微软雅黑" w:hAnsi="微软雅黑" w:cs="Times New Roman"/>
          <w:sz w:val="30"/>
          <w:szCs w:val="30"/>
        </w:rPr>
      </w:pPr>
      <w:bookmarkStart w:id="55" w:name="_Toc75444287"/>
      <w:r w:rsidRPr="00DD4BEB">
        <w:rPr>
          <w:rFonts w:ascii="微软雅黑" w:eastAsia="微软雅黑" w:hAnsi="微软雅黑" w:cs="Times New Roman"/>
          <w:sz w:val="30"/>
          <w:szCs w:val="30"/>
        </w:rPr>
        <w:t>4.2 硬件接口</w:t>
      </w:r>
      <w:bookmarkEnd w:id="55"/>
    </w:p>
    <w:p w14:paraId="3D6A86BB" w14:textId="46BF0613" w:rsidR="009837E5" w:rsidRPr="0010272A" w:rsidRDefault="00B105CB" w:rsidP="007C5E1F">
      <w:pPr>
        <w:pStyle w:val="aa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10272A">
        <w:rPr>
          <w:rFonts w:ascii="微软雅黑" w:eastAsia="微软雅黑" w:hAnsi="微软雅黑"/>
          <w:szCs w:val="21"/>
        </w:rPr>
        <w:t xml:space="preserve">运行环境： </w:t>
      </w:r>
      <w:r w:rsidR="00B11690" w:rsidRPr="0010272A">
        <w:rPr>
          <w:rFonts w:ascii="微软雅黑" w:eastAsia="微软雅黑" w:hAnsi="微软雅黑"/>
          <w:szCs w:val="21"/>
        </w:rPr>
        <w:t>个人终端</w:t>
      </w:r>
    </w:p>
    <w:p w14:paraId="3ABF7665" w14:textId="77777777" w:rsidR="009837E5" w:rsidRPr="0010272A" w:rsidRDefault="00B105CB" w:rsidP="007C5E1F">
      <w:pPr>
        <w:pStyle w:val="aa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10272A">
        <w:rPr>
          <w:rFonts w:ascii="微软雅黑" w:eastAsia="微软雅黑" w:hAnsi="微软雅黑"/>
          <w:szCs w:val="21"/>
        </w:rPr>
        <w:lastRenderedPageBreak/>
        <w:t>内存要求： 512MB 或以上</w:t>
      </w:r>
    </w:p>
    <w:p w14:paraId="5E2DDEF3" w14:textId="77777777" w:rsidR="009837E5" w:rsidRPr="00DD4BEB" w:rsidRDefault="00B105CB">
      <w:pPr>
        <w:pStyle w:val="1"/>
        <w:spacing w:line="360" w:lineRule="auto"/>
        <w:jc w:val="left"/>
        <w:rPr>
          <w:rFonts w:ascii="微软雅黑" w:eastAsia="微软雅黑" w:hAnsi="微软雅黑" w:cs="Times New Roman"/>
          <w:sz w:val="30"/>
          <w:szCs w:val="30"/>
        </w:rPr>
      </w:pPr>
      <w:bookmarkStart w:id="56" w:name="_Toc75444288"/>
      <w:r w:rsidRPr="00DD4BEB">
        <w:rPr>
          <w:rFonts w:ascii="微软雅黑" w:eastAsia="微软雅黑" w:hAnsi="微软雅黑" w:cs="Times New Roman"/>
          <w:sz w:val="30"/>
          <w:szCs w:val="30"/>
        </w:rPr>
        <w:t>4.3 软件接口</w:t>
      </w:r>
      <w:bookmarkEnd w:id="56"/>
    </w:p>
    <w:p w14:paraId="3FDDF134" w14:textId="2D65329C" w:rsidR="009837E5" w:rsidRPr="0010272A" w:rsidRDefault="00B105CB" w:rsidP="007C5E1F">
      <w:pPr>
        <w:pStyle w:val="aa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10272A">
        <w:rPr>
          <w:rFonts w:ascii="微软雅黑" w:eastAsia="微软雅黑" w:hAnsi="微软雅黑"/>
          <w:szCs w:val="21"/>
        </w:rPr>
        <w:t>数据库</w:t>
      </w:r>
      <w:proofErr w:type="spellStart"/>
      <w:r w:rsidR="005A7BB2" w:rsidRPr="0010272A">
        <w:rPr>
          <w:rFonts w:ascii="微软雅黑" w:eastAsia="微软雅黑" w:hAnsi="微软雅黑"/>
          <w:szCs w:val="21"/>
        </w:rPr>
        <w:t>Post</w:t>
      </w:r>
      <w:r w:rsidR="0010272A">
        <w:rPr>
          <w:rFonts w:ascii="微软雅黑" w:eastAsia="微软雅黑" w:hAnsi="微软雅黑"/>
          <w:szCs w:val="21"/>
        </w:rPr>
        <w:t>G</w:t>
      </w:r>
      <w:r w:rsidR="0010272A">
        <w:rPr>
          <w:rFonts w:ascii="微软雅黑" w:eastAsia="微软雅黑" w:hAnsi="微软雅黑" w:hint="eastAsia"/>
          <w:szCs w:val="21"/>
        </w:rPr>
        <w:t>r</w:t>
      </w:r>
      <w:r w:rsidR="005A7BB2" w:rsidRPr="0010272A">
        <w:rPr>
          <w:rFonts w:ascii="微软雅黑" w:eastAsia="微软雅黑" w:hAnsi="微软雅黑"/>
          <w:szCs w:val="21"/>
        </w:rPr>
        <w:t>e</w:t>
      </w:r>
      <w:r w:rsidRPr="0010272A">
        <w:rPr>
          <w:rFonts w:ascii="微软雅黑" w:eastAsia="微软雅黑" w:hAnsi="微软雅黑"/>
          <w:szCs w:val="21"/>
        </w:rPr>
        <w:t>Sql</w:t>
      </w:r>
      <w:proofErr w:type="spellEnd"/>
    </w:p>
    <w:p w14:paraId="407B3C38" w14:textId="77777777" w:rsidR="009837E5" w:rsidRPr="00DD4BEB" w:rsidRDefault="009837E5">
      <w:pPr>
        <w:spacing w:line="360" w:lineRule="auto"/>
        <w:rPr>
          <w:rFonts w:ascii="微软雅黑" w:eastAsia="微软雅黑" w:hAnsi="微软雅黑"/>
        </w:rPr>
      </w:pPr>
    </w:p>
    <w:p w14:paraId="52C21280" w14:textId="77777777" w:rsidR="009837E5" w:rsidRPr="00DD4BEB" w:rsidRDefault="00B105CB">
      <w:pPr>
        <w:pStyle w:val="1"/>
        <w:spacing w:line="360" w:lineRule="auto"/>
        <w:jc w:val="left"/>
        <w:rPr>
          <w:rFonts w:ascii="微软雅黑" w:eastAsia="微软雅黑" w:hAnsi="微软雅黑" w:cs="Times New Roman"/>
          <w:sz w:val="30"/>
          <w:szCs w:val="30"/>
        </w:rPr>
      </w:pPr>
      <w:bookmarkStart w:id="57" w:name="_Toc75444289"/>
      <w:r w:rsidRPr="00DD4BEB">
        <w:rPr>
          <w:rFonts w:ascii="微软雅黑" w:eastAsia="微软雅黑" w:hAnsi="微软雅黑" w:cs="Times New Roman"/>
          <w:sz w:val="30"/>
          <w:szCs w:val="30"/>
        </w:rPr>
        <w:t>4.4 通信接口</w:t>
      </w:r>
      <w:bookmarkEnd w:id="57"/>
    </w:p>
    <w:p w14:paraId="7A4C9063" w14:textId="77777777" w:rsidR="009837E5" w:rsidRPr="0010272A" w:rsidRDefault="00B105CB">
      <w:pPr>
        <w:spacing w:line="360" w:lineRule="auto"/>
        <w:rPr>
          <w:rFonts w:ascii="微软雅黑" w:eastAsia="微软雅黑" w:hAnsi="微软雅黑"/>
          <w:szCs w:val="21"/>
        </w:rPr>
      </w:pPr>
      <w:r w:rsidRPr="0010272A">
        <w:rPr>
          <w:rFonts w:ascii="微软雅黑" w:eastAsia="微软雅黑" w:hAnsi="微软雅黑"/>
          <w:szCs w:val="21"/>
        </w:rPr>
        <w:t>使用的通信功能需求：</w:t>
      </w:r>
    </w:p>
    <w:p w14:paraId="664C28A3" w14:textId="77777777" w:rsidR="009837E5" w:rsidRPr="0010272A" w:rsidRDefault="00B105CB" w:rsidP="007C5E1F">
      <w:pPr>
        <w:pStyle w:val="aa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10272A">
        <w:rPr>
          <w:rFonts w:ascii="微软雅黑" w:eastAsia="微软雅黑" w:hAnsi="微软雅黑"/>
          <w:szCs w:val="21"/>
        </w:rPr>
        <w:t>request 普通网络请求</w:t>
      </w:r>
    </w:p>
    <w:p w14:paraId="12BFED07" w14:textId="77777777" w:rsidR="009837E5" w:rsidRPr="0010272A" w:rsidRDefault="00B105CB" w:rsidP="007C5E1F">
      <w:pPr>
        <w:pStyle w:val="aa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10272A">
        <w:rPr>
          <w:rFonts w:ascii="微软雅黑" w:eastAsia="微软雅黑" w:hAnsi="微软雅黑"/>
          <w:szCs w:val="21"/>
        </w:rPr>
        <w:t>套接字通信 WebSocket</w:t>
      </w:r>
    </w:p>
    <w:p w14:paraId="67F4EA06" w14:textId="77777777" w:rsidR="009837E5" w:rsidRPr="0010272A" w:rsidRDefault="00B105CB" w:rsidP="007C5E1F">
      <w:pPr>
        <w:pStyle w:val="aa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10272A">
        <w:rPr>
          <w:rFonts w:ascii="微软雅黑" w:eastAsia="微软雅黑" w:hAnsi="微软雅黑"/>
          <w:szCs w:val="21"/>
        </w:rPr>
        <w:t>HTTPS 协议</w:t>
      </w:r>
    </w:p>
    <w:p w14:paraId="39C2E922" w14:textId="77777777" w:rsidR="009837E5" w:rsidRPr="0010272A" w:rsidRDefault="00B105CB" w:rsidP="007C5E1F">
      <w:pPr>
        <w:pStyle w:val="aa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10272A">
        <w:rPr>
          <w:rFonts w:ascii="微软雅黑" w:eastAsia="微软雅黑" w:hAnsi="微软雅黑"/>
          <w:szCs w:val="21"/>
        </w:rPr>
        <w:t>TCP/IP 协议</w:t>
      </w:r>
    </w:p>
    <w:p w14:paraId="057687FC" w14:textId="77777777" w:rsidR="009837E5" w:rsidRPr="0010272A" w:rsidRDefault="00B105CB" w:rsidP="007C5E1F">
      <w:pPr>
        <w:pStyle w:val="aa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10272A">
        <w:rPr>
          <w:rFonts w:ascii="微软雅黑" w:eastAsia="微软雅黑" w:hAnsi="微软雅黑"/>
          <w:szCs w:val="21"/>
        </w:rPr>
        <w:t>数据传输速率达 50kb/s 以上</w:t>
      </w:r>
    </w:p>
    <w:p w14:paraId="2F4B7EBA" w14:textId="77777777" w:rsidR="009837E5" w:rsidRPr="00DD4BEB" w:rsidRDefault="009837E5">
      <w:pPr>
        <w:spacing w:line="360" w:lineRule="auto"/>
        <w:rPr>
          <w:rFonts w:ascii="微软雅黑" w:eastAsia="微软雅黑" w:hAnsi="微软雅黑"/>
          <w:sz w:val="24"/>
        </w:rPr>
      </w:pPr>
    </w:p>
    <w:p w14:paraId="7E49778A" w14:textId="77777777" w:rsidR="009837E5" w:rsidRPr="00DD4BEB" w:rsidRDefault="00B105CB">
      <w:pPr>
        <w:pStyle w:val="a8"/>
        <w:spacing w:line="360" w:lineRule="auto"/>
        <w:jc w:val="left"/>
        <w:rPr>
          <w:rFonts w:ascii="微软雅黑" w:eastAsia="微软雅黑" w:hAnsi="微软雅黑" w:cs="Times New Roman"/>
          <w:sz w:val="36"/>
          <w:szCs w:val="36"/>
        </w:rPr>
      </w:pPr>
      <w:bookmarkStart w:id="58" w:name="_Toc75444290"/>
      <w:r w:rsidRPr="00DD4BEB">
        <w:rPr>
          <w:rFonts w:ascii="微软雅黑" w:eastAsia="微软雅黑" w:hAnsi="微软雅黑" w:cs="Times New Roman"/>
          <w:sz w:val="36"/>
          <w:szCs w:val="36"/>
        </w:rPr>
        <w:t>5. 其它非功能需求</w:t>
      </w:r>
      <w:bookmarkEnd w:id="58"/>
    </w:p>
    <w:p w14:paraId="637BDE65" w14:textId="77777777" w:rsidR="009837E5" w:rsidRPr="00DD4BEB" w:rsidRDefault="00B105CB">
      <w:pPr>
        <w:pStyle w:val="1"/>
        <w:spacing w:line="360" w:lineRule="auto"/>
        <w:jc w:val="left"/>
        <w:rPr>
          <w:rFonts w:ascii="微软雅黑" w:eastAsia="微软雅黑" w:hAnsi="微软雅黑" w:cs="Times New Roman"/>
          <w:sz w:val="30"/>
          <w:szCs w:val="30"/>
        </w:rPr>
      </w:pPr>
      <w:bookmarkStart w:id="59" w:name="_Toc75444291"/>
      <w:r w:rsidRPr="00DD4BEB">
        <w:rPr>
          <w:rFonts w:ascii="微软雅黑" w:eastAsia="微软雅黑" w:hAnsi="微软雅黑" w:cs="Times New Roman"/>
          <w:sz w:val="30"/>
          <w:szCs w:val="30"/>
        </w:rPr>
        <w:t>5.1 性能需求</w:t>
      </w:r>
      <w:bookmarkEnd w:id="59"/>
    </w:p>
    <w:p w14:paraId="220FACDF" w14:textId="77777777" w:rsidR="009837E5" w:rsidRPr="0010272A" w:rsidRDefault="00B105CB" w:rsidP="007C5E1F">
      <w:pPr>
        <w:pStyle w:val="aa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10272A">
        <w:rPr>
          <w:rFonts w:ascii="微软雅黑" w:eastAsia="微软雅黑" w:hAnsi="微软雅黑"/>
          <w:szCs w:val="21"/>
        </w:rPr>
        <w:t xml:space="preserve">该系统能同时容纳 200 </w:t>
      </w:r>
      <w:proofErr w:type="gramStart"/>
      <w:r w:rsidRPr="0010272A">
        <w:rPr>
          <w:rFonts w:ascii="微软雅黑" w:eastAsia="微软雅黑" w:hAnsi="微软雅黑"/>
          <w:szCs w:val="21"/>
        </w:rPr>
        <w:t>名以上</w:t>
      </w:r>
      <w:proofErr w:type="gramEnd"/>
      <w:r w:rsidRPr="0010272A">
        <w:rPr>
          <w:rFonts w:ascii="微软雅黑" w:eastAsia="微软雅黑" w:hAnsi="微软雅黑"/>
          <w:szCs w:val="21"/>
        </w:rPr>
        <w:t>在线用户使用，并发数量在 200 以上；</w:t>
      </w:r>
    </w:p>
    <w:p w14:paraId="4E67BB3B" w14:textId="77777777" w:rsidR="009837E5" w:rsidRPr="0010272A" w:rsidRDefault="00B105CB" w:rsidP="007C5E1F">
      <w:pPr>
        <w:pStyle w:val="aa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10272A">
        <w:rPr>
          <w:rFonts w:ascii="微软雅黑" w:eastAsia="微软雅黑" w:hAnsi="微软雅黑"/>
          <w:szCs w:val="21"/>
        </w:rPr>
        <w:t>对于单一用户，系统响应延迟小于 1 s；</w:t>
      </w:r>
    </w:p>
    <w:p w14:paraId="7C86A690" w14:textId="77777777" w:rsidR="009837E5" w:rsidRPr="0010272A" w:rsidRDefault="00B105CB" w:rsidP="007C5E1F">
      <w:pPr>
        <w:pStyle w:val="aa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10272A">
        <w:rPr>
          <w:rFonts w:ascii="微软雅黑" w:eastAsia="微软雅黑" w:hAnsi="微软雅黑"/>
          <w:szCs w:val="21"/>
        </w:rPr>
        <w:t>研究内容文件的 IO 时间不能超过 3秒；</w:t>
      </w:r>
    </w:p>
    <w:p w14:paraId="54B0E43D" w14:textId="77777777" w:rsidR="009837E5" w:rsidRPr="0010272A" w:rsidRDefault="00B105CB" w:rsidP="007C5E1F">
      <w:pPr>
        <w:pStyle w:val="aa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10272A">
        <w:rPr>
          <w:rFonts w:ascii="微软雅黑" w:eastAsia="微软雅黑" w:hAnsi="微软雅黑"/>
          <w:szCs w:val="21"/>
        </w:rPr>
        <w:t>系统能维持连续一个月的持续运行而无需人工维护。</w:t>
      </w:r>
    </w:p>
    <w:p w14:paraId="2130D0CD" w14:textId="77777777" w:rsidR="009837E5" w:rsidRPr="00DD4BEB" w:rsidRDefault="00B105CB">
      <w:pPr>
        <w:pStyle w:val="1"/>
        <w:spacing w:line="360" w:lineRule="auto"/>
        <w:jc w:val="left"/>
        <w:rPr>
          <w:rFonts w:ascii="微软雅黑" w:eastAsia="微软雅黑" w:hAnsi="微软雅黑" w:cs="Times New Roman"/>
          <w:sz w:val="30"/>
          <w:szCs w:val="30"/>
        </w:rPr>
      </w:pPr>
      <w:bookmarkStart w:id="60" w:name="_Toc75444292"/>
      <w:r w:rsidRPr="00DD4BEB">
        <w:rPr>
          <w:rFonts w:ascii="微软雅黑" w:eastAsia="微软雅黑" w:hAnsi="微软雅黑" w:cs="Times New Roman"/>
          <w:sz w:val="30"/>
          <w:szCs w:val="30"/>
        </w:rPr>
        <w:lastRenderedPageBreak/>
        <w:t>5.2 安全设施需求</w:t>
      </w:r>
      <w:bookmarkEnd w:id="60"/>
    </w:p>
    <w:p w14:paraId="68C71DBD" w14:textId="1A876435" w:rsidR="009837E5" w:rsidRPr="0010272A" w:rsidRDefault="00B105CB" w:rsidP="007C5E1F">
      <w:pPr>
        <w:pStyle w:val="aa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10272A">
        <w:rPr>
          <w:rFonts w:ascii="微软雅黑" w:eastAsia="微软雅黑" w:hAnsi="微软雅黑"/>
          <w:szCs w:val="21"/>
        </w:rPr>
        <w:t>当系统</w:t>
      </w:r>
      <w:r w:rsidR="0071065E" w:rsidRPr="0010272A">
        <w:rPr>
          <w:rFonts w:ascii="微软雅黑" w:eastAsia="微软雅黑" w:hAnsi="微软雅黑"/>
          <w:szCs w:val="21"/>
        </w:rPr>
        <w:t>崩溃</w:t>
      </w:r>
      <w:r w:rsidRPr="0010272A">
        <w:rPr>
          <w:rFonts w:ascii="微软雅黑" w:eastAsia="微软雅黑" w:hAnsi="微软雅黑"/>
          <w:szCs w:val="21"/>
        </w:rPr>
        <w:t>时，系统能把用户最末尚未保存的数据进行自动保存；</w:t>
      </w:r>
    </w:p>
    <w:p w14:paraId="39CCD0A0" w14:textId="77777777" w:rsidR="009837E5" w:rsidRPr="0010272A" w:rsidRDefault="00B105CB" w:rsidP="007C5E1F">
      <w:pPr>
        <w:pStyle w:val="aa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10272A">
        <w:rPr>
          <w:rFonts w:ascii="微软雅黑" w:eastAsia="微软雅黑" w:hAnsi="微软雅黑"/>
          <w:szCs w:val="21"/>
        </w:rPr>
        <w:t>允许用户进行数据备份和恢复，防止数据丢失带来的损失；</w:t>
      </w:r>
    </w:p>
    <w:p w14:paraId="016C525C" w14:textId="77777777" w:rsidR="009837E5" w:rsidRPr="0010272A" w:rsidRDefault="00B105CB" w:rsidP="007C5E1F">
      <w:pPr>
        <w:pStyle w:val="aa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10272A">
        <w:rPr>
          <w:rFonts w:ascii="微软雅黑" w:eastAsia="微软雅黑" w:hAnsi="微软雅黑"/>
          <w:szCs w:val="21"/>
        </w:rPr>
        <w:t>系统能记录所有运行时发生的错误，包括本机错误和网络错误。将错误信息存为日志，此外日志保存用户的操作信息。</w:t>
      </w:r>
    </w:p>
    <w:p w14:paraId="33A04ACC" w14:textId="77777777" w:rsidR="009837E5" w:rsidRPr="00DD4BEB" w:rsidRDefault="00B105CB">
      <w:pPr>
        <w:pStyle w:val="1"/>
        <w:spacing w:line="360" w:lineRule="auto"/>
        <w:jc w:val="left"/>
        <w:rPr>
          <w:rFonts w:ascii="微软雅黑" w:eastAsia="微软雅黑" w:hAnsi="微软雅黑" w:cs="Times New Roman"/>
          <w:sz w:val="30"/>
          <w:szCs w:val="30"/>
        </w:rPr>
      </w:pPr>
      <w:bookmarkStart w:id="61" w:name="_Toc75444293"/>
      <w:r w:rsidRPr="00DD4BEB">
        <w:rPr>
          <w:rFonts w:ascii="微软雅黑" w:eastAsia="微软雅黑" w:hAnsi="微软雅黑" w:cs="Times New Roman"/>
          <w:sz w:val="30"/>
          <w:szCs w:val="30"/>
        </w:rPr>
        <w:t>5.3 安全性需求</w:t>
      </w:r>
      <w:bookmarkEnd w:id="61"/>
    </w:p>
    <w:p w14:paraId="27623081" w14:textId="44E8BA1E" w:rsidR="009837E5" w:rsidRPr="0010272A" w:rsidRDefault="0071065E" w:rsidP="007C5E1F">
      <w:pPr>
        <w:pStyle w:val="aa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10272A">
        <w:rPr>
          <w:rFonts w:ascii="微软雅黑" w:eastAsia="微软雅黑" w:hAnsi="微软雅黑"/>
          <w:szCs w:val="21"/>
        </w:rPr>
        <w:t>企业可以自行认定员工身份信息，只有经过企业认证给予账号的员工才可以登录；</w:t>
      </w:r>
    </w:p>
    <w:p w14:paraId="7CEB9346" w14:textId="1DB06610" w:rsidR="009837E5" w:rsidRPr="0010272A" w:rsidRDefault="0071065E" w:rsidP="007C5E1F">
      <w:pPr>
        <w:pStyle w:val="aa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10272A">
        <w:rPr>
          <w:rFonts w:ascii="微软雅黑" w:eastAsia="微软雅黑" w:hAnsi="微软雅黑"/>
          <w:szCs w:val="21"/>
        </w:rPr>
        <w:t>企业拥有随时冻结账户的能力，即便账户被人盗走，企业也可以确保安全性，而且管理员不予批复的话，也不会对企业的资产产生实际影响。</w:t>
      </w:r>
    </w:p>
    <w:p w14:paraId="747DD4C8" w14:textId="741F8317" w:rsidR="009837E5" w:rsidRPr="0010272A" w:rsidRDefault="0071065E" w:rsidP="007C5E1F">
      <w:pPr>
        <w:pStyle w:val="aa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10272A">
        <w:rPr>
          <w:rFonts w:ascii="微软雅黑" w:eastAsia="微软雅黑" w:hAnsi="微软雅黑"/>
          <w:szCs w:val="21"/>
        </w:rPr>
        <w:t>普通员工用户</w:t>
      </w:r>
      <w:r w:rsidR="00B105CB" w:rsidRPr="0010272A">
        <w:rPr>
          <w:rFonts w:ascii="微软雅黑" w:eastAsia="微软雅黑" w:hAnsi="微软雅黑"/>
          <w:szCs w:val="21"/>
        </w:rPr>
        <w:t>只能查看内容，访问自己的数据，不能修改攻略内容与发布活动；</w:t>
      </w:r>
    </w:p>
    <w:p w14:paraId="3E6114B2" w14:textId="77777777" w:rsidR="009837E5" w:rsidRPr="0010272A" w:rsidRDefault="00B105CB" w:rsidP="007C5E1F">
      <w:pPr>
        <w:pStyle w:val="aa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10272A">
        <w:rPr>
          <w:rFonts w:ascii="微软雅黑" w:eastAsia="微软雅黑" w:hAnsi="微软雅黑"/>
          <w:szCs w:val="21"/>
        </w:rPr>
        <w:t>系统应保证用户无法对数据进行直接修改，只能通过系统的接口进行，而接口的调用应该被用户的权限严格限制；</w:t>
      </w:r>
    </w:p>
    <w:p w14:paraId="2D63C868" w14:textId="77777777" w:rsidR="009837E5" w:rsidRPr="0010272A" w:rsidRDefault="00B105CB" w:rsidP="007C5E1F">
      <w:pPr>
        <w:pStyle w:val="aa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10272A">
        <w:rPr>
          <w:rFonts w:ascii="微软雅黑" w:eastAsia="微软雅黑" w:hAnsi="微软雅黑"/>
          <w:szCs w:val="21"/>
        </w:rPr>
        <w:t>任何恶意的数据修改都会被系统阻止，并记录。</w:t>
      </w:r>
    </w:p>
    <w:p w14:paraId="680C0C27" w14:textId="77777777" w:rsidR="009837E5" w:rsidRPr="00DD4BEB" w:rsidRDefault="00B105CB">
      <w:pPr>
        <w:pStyle w:val="1"/>
        <w:spacing w:line="360" w:lineRule="auto"/>
        <w:jc w:val="left"/>
        <w:rPr>
          <w:rFonts w:ascii="微软雅黑" w:eastAsia="微软雅黑" w:hAnsi="微软雅黑" w:cs="Times New Roman"/>
          <w:sz w:val="30"/>
          <w:szCs w:val="30"/>
        </w:rPr>
      </w:pPr>
      <w:bookmarkStart w:id="62" w:name="_Toc75444294"/>
      <w:r w:rsidRPr="00DD4BEB">
        <w:rPr>
          <w:rFonts w:ascii="微软雅黑" w:eastAsia="微软雅黑" w:hAnsi="微软雅黑" w:cs="Times New Roman"/>
          <w:sz w:val="30"/>
          <w:szCs w:val="30"/>
        </w:rPr>
        <w:t>5.4 软件质量属性</w:t>
      </w:r>
      <w:bookmarkEnd w:id="62"/>
    </w:p>
    <w:p w14:paraId="313B3439" w14:textId="77777777" w:rsidR="009837E5" w:rsidRPr="0010272A" w:rsidRDefault="00B105CB" w:rsidP="007C5E1F">
      <w:pPr>
        <w:pStyle w:val="aa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10272A">
        <w:rPr>
          <w:rFonts w:ascii="微软雅黑" w:eastAsia="微软雅黑" w:hAnsi="微软雅黑"/>
          <w:szCs w:val="21"/>
        </w:rPr>
        <w:t>对用户重要的属性</w:t>
      </w:r>
    </w:p>
    <w:p w14:paraId="474F3271" w14:textId="77777777" w:rsidR="009837E5" w:rsidRPr="0010272A" w:rsidRDefault="00B105CB" w:rsidP="007C5E1F">
      <w:pPr>
        <w:pStyle w:val="aa"/>
        <w:numPr>
          <w:ilvl w:val="0"/>
          <w:numId w:val="18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10272A">
        <w:rPr>
          <w:rFonts w:ascii="微软雅黑" w:eastAsia="微软雅黑" w:hAnsi="微软雅黑"/>
          <w:szCs w:val="21"/>
        </w:rPr>
        <w:t>有效性</w:t>
      </w:r>
    </w:p>
    <w:p w14:paraId="444EFAAF" w14:textId="77777777" w:rsidR="009837E5" w:rsidRPr="0010272A" w:rsidRDefault="00B105CB" w:rsidP="007C5E1F">
      <w:pPr>
        <w:pStyle w:val="aa"/>
        <w:numPr>
          <w:ilvl w:val="0"/>
          <w:numId w:val="19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10272A">
        <w:rPr>
          <w:rFonts w:ascii="微软雅黑" w:eastAsia="微软雅黑" w:hAnsi="微软雅黑"/>
          <w:szCs w:val="21"/>
        </w:rPr>
        <w:t>工作日期间内，早上 6 点到晚上 6 点，系统的有效性至少达到 99.5%；</w:t>
      </w:r>
    </w:p>
    <w:p w14:paraId="24F3D90D" w14:textId="77777777" w:rsidR="009837E5" w:rsidRPr="0010272A" w:rsidRDefault="00B105CB" w:rsidP="007C5E1F">
      <w:pPr>
        <w:pStyle w:val="aa"/>
        <w:numPr>
          <w:ilvl w:val="0"/>
          <w:numId w:val="19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10272A">
        <w:rPr>
          <w:rFonts w:ascii="微软雅黑" w:eastAsia="微软雅黑" w:hAnsi="微软雅黑"/>
          <w:szCs w:val="21"/>
        </w:rPr>
        <w:t>晚上6 点到凌晨 12 点，系统的有效性达 99.95%；</w:t>
      </w:r>
    </w:p>
    <w:p w14:paraId="39DA9A85" w14:textId="77777777" w:rsidR="009837E5" w:rsidRPr="0010272A" w:rsidRDefault="00B105CB" w:rsidP="007C5E1F">
      <w:pPr>
        <w:pStyle w:val="aa"/>
        <w:numPr>
          <w:ilvl w:val="0"/>
          <w:numId w:val="18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10272A">
        <w:rPr>
          <w:rFonts w:ascii="微软雅黑" w:eastAsia="微软雅黑" w:hAnsi="微软雅黑"/>
          <w:szCs w:val="21"/>
        </w:rPr>
        <w:t>高效性</w:t>
      </w:r>
    </w:p>
    <w:p w14:paraId="1266AF25" w14:textId="77777777" w:rsidR="009837E5" w:rsidRPr="0010272A" w:rsidRDefault="00B105CB" w:rsidP="007C5E1F">
      <w:pPr>
        <w:pStyle w:val="aa"/>
        <w:numPr>
          <w:ilvl w:val="0"/>
          <w:numId w:val="20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10272A">
        <w:rPr>
          <w:rFonts w:ascii="微软雅黑" w:eastAsia="微软雅黑" w:hAnsi="微软雅黑"/>
          <w:szCs w:val="21"/>
        </w:rPr>
        <w:lastRenderedPageBreak/>
        <w:t>在系统预计的峰值负载下，至少 25%的 CPU 能力和系统内存被保留用于备用；</w:t>
      </w:r>
    </w:p>
    <w:p w14:paraId="0859D538" w14:textId="77777777" w:rsidR="009837E5" w:rsidRPr="0010272A" w:rsidRDefault="00B105CB" w:rsidP="007C5E1F">
      <w:pPr>
        <w:pStyle w:val="aa"/>
        <w:numPr>
          <w:ilvl w:val="0"/>
          <w:numId w:val="20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10272A">
        <w:rPr>
          <w:rFonts w:ascii="微软雅黑" w:eastAsia="微软雅黑" w:hAnsi="微软雅黑"/>
          <w:szCs w:val="21"/>
        </w:rPr>
        <w:t>在过多用户同时在线时，性能不会下降超过 25%；</w:t>
      </w:r>
    </w:p>
    <w:p w14:paraId="79557059" w14:textId="77777777" w:rsidR="009837E5" w:rsidRPr="0010272A" w:rsidRDefault="00B105CB" w:rsidP="007C5E1F">
      <w:pPr>
        <w:pStyle w:val="aa"/>
        <w:numPr>
          <w:ilvl w:val="0"/>
          <w:numId w:val="18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10272A">
        <w:rPr>
          <w:rFonts w:ascii="微软雅黑" w:eastAsia="微软雅黑" w:hAnsi="微软雅黑"/>
          <w:szCs w:val="21"/>
        </w:rPr>
        <w:t>灵活性</w:t>
      </w:r>
    </w:p>
    <w:p w14:paraId="5DC41093" w14:textId="77777777" w:rsidR="009837E5" w:rsidRPr="0010272A" w:rsidRDefault="00B105CB" w:rsidP="007C5E1F">
      <w:pPr>
        <w:pStyle w:val="aa"/>
        <w:numPr>
          <w:ilvl w:val="0"/>
          <w:numId w:val="21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10272A">
        <w:rPr>
          <w:rFonts w:ascii="微软雅黑" w:eastAsia="微软雅黑" w:hAnsi="微软雅黑"/>
          <w:szCs w:val="21"/>
        </w:rPr>
        <w:t xml:space="preserve">需要一个至少 6 </w:t>
      </w:r>
      <w:proofErr w:type="gramStart"/>
      <w:r w:rsidRPr="0010272A">
        <w:rPr>
          <w:rFonts w:ascii="微软雅黑" w:eastAsia="微软雅黑" w:hAnsi="微软雅黑"/>
          <w:szCs w:val="21"/>
        </w:rPr>
        <w:t>个月产品</w:t>
      </w:r>
      <w:proofErr w:type="gramEnd"/>
      <w:r w:rsidRPr="0010272A">
        <w:rPr>
          <w:rFonts w:ascii="微软雅黑" w:eastAsia="微软雅黑" w:hAnsi="微软雅黑"/>
          <w:szCs w:val="21"/>
        </w:rPr>
        <w:t>支持经验的系统维护人员，在大于一个小时的时间内为系统增加一个新的模块，包括代码修改和测试；</w:t>
      </w:r>
    </w:p>
    <w:p w14:paraId="45BCB630" w14:textId="77777777" w:rsidR="009837E5" w:rsidRPr="0010272A" w:rsidRDefault="00B105CB" w:rsidP="007C5E1F">
      <w:pPr>
        <w:pStyle w:val="aa"/>
        <w:numPr>
          <w:ilvl w:val="0"/>
          <w:numId w:val="18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10272A">
        <w:rPr>
          <w:rFonts w:ascii="微软雅黑" w:eastAsia="微软雅黑" w:hAnsi="微软雅黑"/>
          <w:szCs w:val="21"/>
        </w:rPr>
        <w:t>完整性</w:t>
      </w:r>
    </w:p>
    <w:p w14:paraId="73A620A8" w14:textId="3E083649" w:rsidR="009837E5" w:rsidRPr="0010272A" w:rsidRDefault="00B105CB" w:rsidP="007C5E1F">
      <w:pPr>
        <w:pStyle w:val="aa"/>
        <w:numPr>
          <w:ilvl w:val="0"/>
          <w:numId w:val="21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10272A">
        <w:rPr>
          <w:rFonts w:ascii="微软雅黑" w:eastAsia="微软雅黑" w:hAnsi="微软雅黑"/>
          <w:szCs w:val="21"/>
        </w:rPr>
        <w:t>对涉及更改数据和查看个人数据的用户进行身份校验，严格区分</w:t>
      </w:r>
      <w:r w:rsidR="0071065E" w:rsidRPr="0010272A">
        <w:rPr>
          <w:rFonts w:ascii="微软雅黑" w:eastAsia="微软雅黑" w:hAnsi="微软雅黑"/>
          <w:szCs w:val="21"/>
        </w:rPr>
        <w:t>企业普通员工权限和企业管理员</w:t>
      </w:r>
      <w:r w:rsidRPr="0010272A">
        <w:rPr>
          <w:rFonts w:ascii="微软雅黑" w:eastAsia="微软雅黑" w:hAnsi="微软雅黑"/>
          <w:szCs w:val="21"/>
        </w:rPr>
        <w:t>权限；</w:t>
      </w:r>
    </w:p>
    <w:p w14:paraId="473FC956" w14:textId="56E79841" w:rsidR="009837E5" w:rsidRPr="0010272A" w:rsidRDefault="00B105CB" w:rsidP="007C5E1F">
      <w:pPr>
        <w:pStyle w:val="aa"/>
        <w:numPr>
          <w:ilvl w:val="0"/>
          <w:numId w:val="21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10272A">
        <w:rPr>
          <w:rFonts w:ascii="微软雅黑" w:eastAsia="微软雅黑" w:hAnsi="微软雅黑"/>
          <w:szCs w:val="21"/>
        </w:rPr>
        <w:t>只有拥有</w:t>
      </w:r>
      <w:r w:rsidR="0071065E" w:rsidRPr="0010272A">
        <w:rPr>
          <w:rFonts w:ascii="微软雅黑" w:eastAsia="微软雅黑" w:hAnsi="微软雅黑"/>
          <w:szCs w:val="21"/>
        </w:rPr>
        <w:t>企业管理员权限的人才能</w:t>
      </w:r>
      <w:r w:rsidRPr="0010272A">
        <w:rPr>
          <w:rFonts w:ascii="微软雅黑" w:eastAsia="微软雅黑" w:hAnsi="微软雅黑"/>
          <w:szCs w:val="21"/>
        </w:rPr>
        <w:t>修改</w:t>
      </w:r>
      <w:r w:rsidR="0071065E" w:rsidRPr="0010272A">
        <w:rPr>
          <w:rFonts w:ascii="微软雅黑" w:eastAsia="微软雅黑" w:hAnsi="微软雅黑"/>
          <w:szCs w:val="21"/>
        </w:rPr>
        <w:t>企业资产、企业员工的账号信息</w:t>
      </w:r>
      <w:r w:rsidRPr="0010272A">
        <w:rPr>
          <w:rFonts w:ascii="微软雅黑" w:eastAsia="微软雅黑" w:hAnsi="微软雅黑"/>
          <w:szCs w:val="21"/>
        </w:rPr>
        <w:t>，系统会阻止其他越过权限的用户的操作；</w:t>
      </w:r>
    </w:p>
    <w:p w14:paraId="751BCF44" w14:textId="40B45F73" w:rsidR="009837E5" w:rsidRPr="0010272A" w:rsidRDefault="00B105CB" w:rsidP="007C5E1F">
      <w:pPr>
        <w:pStyle w:val="aa"/>
        <w:numPr>
          <w:ilvl w:val="0"/>
          <w:numId w:val="21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10272A">
        <w:rPr>
          <w:rFonts w:ascii="微软雅黑" w:eastAsia="微软雅黑" w:hAnsi="微软雅黑"/>
          <w:szCs w:val="21"/>
        </w:rPr>
        <w:t>系统能够撤回</w:t>
      </w:r>
      <w:r w:rsidR="0071065E" w:rsidRPr="0010272A">
        <w:rPr>
          <w:rFonts w:ascii="微软雅黑" w:eastAsia="微软雅黑" w:hAnsi="微软雅黑"/>
          <w:szCs w:val="21"/>
        </w:rPr>
        <w:t>企业</w:t>
      </w:r>
      <w:r w:rsidRPr="0010272A">
        <w:rPr>
          <w:rFonts w:ascii="微软雅黑" w:eastAsia="微软雅黑" w:hAnsi="微软雅黑"/>
          <w:szCs w:val="21"/>
        </w:rPr>
        <w:t>官方管理员的错误操作；</w:t>
      </w:r>
    </w:p>
    <w:p w14:paraId="46EB5A8A" w14:textId="77777777" w:rsidR="009837E5" w:rsidRPr="0010272A" w:rsidRDefault="00B105CB" w:rsidP="007C5E1F">
      <w:pPr>
        <w:pStyle w:val="aa"/>
        <w:numPr>
          <w:ilvl w:val="0"/>
          <w:numId w:val="18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10272A">
        <w:rPr>
          <w:rFonts w:ascii="微软雅黑" w:eastAsia="微软雅黑" w:hAnsi="微软雅黑"/>
          <w:szCs w:val="21"/>
        </w:rPr>
        <w:t>可靠性</w:t>
      </w:r>
    </w:p>
    <w:p w14:paraId="4DFD3D45" w14:textId="77777777" w:rsidR="009837E5" w:rsidRPr="0010272A" w:rsidRDefault="00B105CB" w:rsidP="007C5E1F">
      <w:pPr>
        <w:pStyle w:val="aa"/>
        <w:numPr>
          <w:ilvl w:val="0"/>
          <w:numId w:val="22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10272A">
        <w:rPr>
          <w:rFonts w:ascii="微软雅黑" w:eastAsia="微软雅黑" w:hAnsi="微软雅黑"/>
          <w:szCs w:val="21"/>
        </w:rPr>
        <w:t>由于软件故障引发的数据错误不超过 0.01%；</w:t>
      </w:r>
    </w:p>
    <w:p w14:paraId="07245171" w14:textId="77777777" w:rsidR="009837E5" w:rsidRPr="0010272A" w:rsidRDefault="00B105CB" w:rsidP="007C5E1F">
      <w:pPr>
        <w:pStyle w:val="aa"/>
        <w:numPr>
          <w:ilvl w:val="0"/>
          <w:numId w:val="18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10272A">
        <w:rPr>
          <w:rFonts w:ascii="微软雅黑" w:eastAsia="微软雅黑" w:hAnsi="微软雅黑"/>
          <w:szCs w:val="21"/>
        </w:rPr>
        <w:t>健壮性</w:t>
      </w:r>
    </w:p>
    <w:p w14:paraId="17551992" w14:textId="77777777" w:rsidR="009837E5" w:rsidRPr="0010272A" w:rsidRDefault="00B105CB" w:rsidP="007C5E1F">
      <w:pPr>
        <w:pStyle w:val="aa"/>
        <w:numPr>
          <w:ilvl w:val="0"/>
          <w:numId w:val="22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10272A">
        <w:rPr>
          <w:rFonts w:ascii="微软雅黑" w:eastAsia="微软雅黑" w:hAnsi="微软雅黑"/>
          <w:szCs w:val="21"/>
        </w:rPr>
        <w:t xml:space="preserve">如果用户在保存数据前系统编辑器发生故障退出，下次用户恢复页面时，编辑器能恢复故障发生前 1 </w:t>
      </w:r>
      <w:proofErr w:type="gramStart"/>
      <w:r w:rsidRPr="0010272A">
        <w:rPr>
          <w:rFonts w:ascii="微软雅黑" w:eastAsia="微软雅黑" w:hAnsi="微软雅黑"/>
          <w:szCs w:val="21"/>
        </w:rPr>
        <w:t>分钟对</w:t>
      </w:r>
      <w:proofErr w:type="gramEnd"/>
      <w:r w:rsidRPr="0010272A">
        <w:rPr>
          <w:rFonts w:ascii="微软雅黑" w:eastAsia="微软雅黑" w:hAnsi="微软雅黑"/>
          <w:szCs w:val="21"/>
        </w:rPr>
        <w:t>编辑文字所做的全部修改；</w:t>
      </w:r>
    </w:p>
    <w:p w14:paraId="36C2AE63" w14:textId="77777777" w:rsidR="009837E5" w:rsidRPr="0010272A" w:rsidRDefault="00B105CB" w:rsidP="007C5E1F">
      <w:pPr>
        <w:pStyle w:val="aa"/>
        <w:numPr>
          <w:ilvl w:val="0"/>
          <w:numId w:val="18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10272A">
        <w:rPr>
          <w:rFonts w:ascii="微软雅黑" w:eastAsia="微软雅黑" w:hAnsi="微软雅黑"/>
          <w:szCs w:val="21"/>
        </w:rPr>
        <w:t>易用性</w:t>
      </w:r>
    </w:p>
    <w:p w14:paraId="65A8D638" w14:textId="77777777" w:rsidR="009837E5" w:rsidRPr="0010272A" w:rsidRDefault="00B105CB" w:rsidP="007C5E1F">
      <w:pPr>
        <w:pStyle w:val="aa"/>
        <w:numPr>
          <w:ilvl w:val="0"/>
          <w:numId w:val="22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10272A">
        <w:rPr>
          <w:rFonts w:ascii="微软雅黑" w:eastAsia="微软雅黑" w:hAnsi="微软雅黑"/>
          <w:szCs w:val="21"/>
        </w:rPr>
        <w:t>未使用过该系统的用户可以在 3 分钟内上手该系统的所有基本操作的布局，并能在 5 分钟内掌握所有的功能操作。</w:t>
      </w:r>
    </w:p>
    <w:p w14:paraId="192EFC69" w14:textId="77777777" w:rsidR="009837E5" w:rsidRPr="0010272A" w:rsidRDefault="009837E5">
      <w:pPr>
        <w:spacing w:line="360" w:lineRule="auto"/>
        <w:rPr>
          <w:rFonts w:ascii="微软雅黑" w:eastAsia="微软雅黑" w:hAnsi="微软雅黑"/>
          <w:szCs w:val="21"/>
        </w:rPr>
      </w:pPr>
    </w:p>
    <w:p w14:paraId="3A96085C" w14:textId="77777777" w:rsidR="009837E5" w:rsidRPr="0010272A" w:rsidRDefault="00B105CB" w:rsidP="007C5E1F">
      <w:pPr>
        <w:pStyle w:val="aa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10272A">
        <w:rPr>
          <w:rFonts w:ascii="微软雅黑" w:eastAsia="微软雅黑" w:hAnsi="微软雅黑"/>
          <w:szCs w:val="21"/>
        </w:rPr>
        <w:lastRenderedPageBreak/>
        <w:t>对开发者重要的属性</w:t>
      </w:r>
    </w:p>
    <w:p w14:paraId="28CB7E73" w14:textId="77777777" w:rsidR="009837E5" w:rsidRPr="0010272A" w:rsidRDefault="00B105CB" w:rsidP="007C5E1F">
      <w:pPr>
        <w:pStyle w:val="aa"/>
        <w:numPr>
          <w:ilvl w:val="0"/>
          <w:numId w:val="23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10272A">
        <w:rPr>
          <w:rFonts w:ascii="微软雅黑" w:eastAsia="微软雅黑" w:hAnsi="微软雅黑"/>
          <w:szCs w:val="21"/>
        </w:rPr>
        <w:t>可维护性</w:t>
      </w:r>
    </w:p>
    <w:p w14:paraId="21BED121" w14:textId="77777777" w:rsidR="009837E5" w:rsidRPr="0010272A" w:rsidRDefault="00B105CB" w:rsidP="007C5E1F">
      <w:pPr>
        <w:pStyle w:val="aa"/>
        <w:numPr>
          <w:ilvl w:val="0"/>
          <w:numId w:val="22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10272A">
        <w:rPr>
          <w:rFonts w:ascii="微软雅黑" w:eastAsia="微软雅黑" w:hAnsi="微软雅黑"/>
          <w:szCs w:val="21"/>
        </w:rPr>
        <w:t>程序维护人员可以在 20 小时或以内，对现有系统进行修改；</w:t>
      </w:r>
    </w:p>
    <w:p w14:paraId="3069A02D" w14:textId="77777777" w:rsidR="009837E5" w:rsidRPr="0010272A" w:rsidRDefault="00B105CB" w:rsidP="007C5E1F">
      <w:pPr>
        <w:pStyle w:val="aa"/>
        <w:numPr>
          <w:ilvl w:val="0"/>
          <w:numId w:val="22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10272A">
        <w:rPr>
          <w:rFonts w:ascii="微软雅黑" w:eastAsia="微软雅黑" w:hAnsi="微软雅黑"/>
          <w:szCs w:val="21"/>
        </w:rPr>
        <w:t>函数调用嵌套层次不超过 3 层；</w:t>
      </w:r>
    </w:p>
    <w:p w14:paraId="5F32B93C" w14:textId="77777777" w:rsidR="009837E5" w:rsidRPr="0010272A" w:rsidRDefault="00B105CB" w:rsidP="007C5E1F">
      <w:pPr>
        <w:pStyle w:val="aa"/>
        <w:numPr>
          <w:ilvl w:val="0"/>
          <w:numId w:val="22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10272A">
        <w:rPr>
          <w:rFonts w:ascii="微软雅黑" w:eastAsia="微软雅黑" w:hAnsi="微软雅黑"/>
          <w:szCs w:val="21"/>
        </w:rPr>
        <w:t>每个软件模块都有必要的注释，并对向外提供的接口提供完整详细的注释，重要模块的注释和源代码语句比例至少为 1:3；</w:t>
      </w:r>
    </w:p>
    <w:p w14:paraId="37F9194D" w14:textId="77777777" w:rsidR="009837E5" w:rsidRPr="0010272A" w:rsidRDefault="00B105CB" w:rsidP="007C5E1F">
      <w:pPr>
        <w:pStyle w:val="aa"/>
        <w:numPr>
          <w:ilvl w:val="0"/>
          <w:numId w:val="23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10272A">
        <w:rPr>
          <w:rFonts w:ascii="微软雅黑" w:eastAsia="微软雅黑" w:hAnsi="微软雅黑"/>
          <w:szCs w:val="21"/>
        </w:rPr>
        <w:t>可测试性</w:t>
      </w:r>
    </w:p>
    <w:p w14:paraId="6A4C6507" w14:textId="77777777" w:rsidR="009837E5" w:rsidRPr="0010272A" w:rsidRDefault="00B105CB" w:rsidP="007C5E1F">
      <w:pPr>
        <w:pStyle w:val="aa"/>
        <w:numPr>
          <w:ilvl w:val="0"/>
          <w:numId w:val="24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10272A">
        <w:rPr>
          <w:rFonts w:ascii="微软雅黑" w:eastAsia="微软雅黑" w:hAnsi="微软雅黑"/>
          <w:szCs w:val="21"/>
        </w:rPr>
        <w:t>一个模块的最大循环复杂度不超过 20；</w:t>
      </w:r>
    </w:p>
    <w:p w14:paraId="0FCCB761" w14:textId="77777777" w:rsidR="009837E5" w:rsidRPr="0010272A" w:rsidRDefault="00B105CB" w:rsidP="007C5E1F">
      <w:pPr>
        <w:pStyle w:val="aa"/>
        <w:numPr>
          <w:ilvl w:val="0"/>
          <w:numId w:val="23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10272A">
        <w:rPr>
          <w:rFonts w:ascii="微软雅黑" w:eastAsia="微软雅黑" w:hAnsi="微软雅黑"/>
          <w:szCs w:val="21"/>
        </w:rPr>
        <w:t>可移植性</w:t>
      </w:r>
    </w:p>
    <w:p w14:paraId="3BA3C50D" w14:textId="77777777" w:rsidR="009837E5" w:rsidRPr="0010272A" w:rsidRDefault="00B105CB" w:rsidP="007C5E1F">
      <w:pPr>
        <w:pStyle w:val="aa"/>
        <w:numPr>
          <w:ilvl w:val="0"/>
          <w:numId w:val="24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10272A">
        <w:rPr>
          <w:rFonts w:ascii="微软雅黑" w:eastAsia="微软雅黑" w:hAnsi="微软雅黑"/>
          <w:szCs w:val="21"/>
        </w:rPr>
        <w:t>底层的功能应该以通用的模块形式提供调用，当运行环境改变时，可以方便的进行移植；</w:t>
      </w:r>
    </w:p>
    <w:p w14:paraId="14CB6223" w14:textId="77777777" w:rsidR="009837E5" w:rsidRPr="0010272A" w:rsidRDefault="00B105CB" w:rsidP="007C5E1F">
      <w:pPr>
        <w:pStyle w:val="aa"/>
        <w:numPr>
          <w:ilvl w:val="0"/>
          <w:numId w:val="23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10272A">
        <w:rPr>
          <w:rFonts w:ascii="微软雅黑" w:eastAsia="微软雅黑" w:hAnsi="微软雅黑"/>
          <w:szCs w:val="21"/>
        </w:rPr>
        <w:t>可重用性</w:t>
      </w:r>
    </w:p>
    <w:p w14:paraId="59808718" w14:textId="77777777" w:rsidR="009837E5" w:rsidRPr="0010272A" w:rsidRDefault="00B105CB" w:rsidP="007C5E1F">
      <w:pPr>
        <w:pStyle w:val="aa"/>
        <w:numPr>
          <w:ilvl w:val="0"/>
          <w:numId w:val="24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10272A">
        <w:rPr>
          <w:rFonts w:ascii="微软雅黑" w:eastAsia="微软雅黑" w:hAnsi="微软雅黑"/>
          <w:szCs w:val="21"/>
        </w:rPr>
        <w:t>重用系统种通用的模块，提供给各个子系统，当需要对系统进行扩展时，也可以通过重用的通用模块进行实现。</w:t>
      </w:r>
    </w:p>
    <w:p w14:paraId="32CB8E45" w14:textId="77777777" w:rsidR="009837E5" w:rsidRPr="00DD4BEB" w:rsidRDefault="00B105CB">
      <w:pPr>
        <w:spacing w:line="360" w:lineRule="auto"/>
        <w:rPr>
          <w:rFonts w:ascii="微软雅黑" w:eastAsia="微软雅黑" w:hAnsi="微软雅黑"/>
        </w:rPr>
      </w:pPr>
      <w:r w:rsidRPr="00DD4BEB">
        <w:rPr>
          <w:rFonts w:ascii="微软雅黑" w:eastAsia="微软雅黑" w:hAnsi="微软雅黑"/>
        </w:rPr>
        <w:t xml:space="preserve"> </w:t>
      </w:r>
    </w:p>
    <w:p w14:paraId="461DABC8" w14:textId="77777777" w:rsidR="009837E5" w:rsidRPr="00DD4BEB" w:rsidRDefault="00B105CB">
      <w:pPr>
        <w:pStyle w:val="1"/>
        <w:spacing w:line="360" w:lineRule="auto"/>
        <w:jc w:val="left"/>
        <w:rPr>
          <w:rFonts w:ascii="微软雅黑" w:eastAsia="微软雅黑" w:hAnsi="微软雅黑" w:cs="Times New Roman"/>
          <w:sz w:val="30"/>
          <w:szCs w:val="30"/>
        </w:rPr>
      </w:pPr>
      <w:bookmarkStart w:id="63" w:name="_Toc75444295"/>
      <w:r w:rsidRPr="00DD4BEB">
        <w:rPr>
          <w:rFonts w:ascii="微软雅黑" w:eastAsia="微软雅黑" w:hAnsi="微软雅黑" w:cs="Times New Roman"/>
          <w:sz w:val="30"/>
          <w:szCs w:val="30"/>
        </w:rPr>
        <w:t>5.5 业务规则</w:t>
      </w:r>
      <w:bookmarkEnd w:id="63"/>
    </w:p>
    <w:p w14:paraId="7B53F2C4" w14:textId="2CD15605" w:rsidR="009837E5" w:rsidRPr="0010272A" w:rsidRDefault="00665A39" w:rsidP="007C5E1F">
      <w:pPr>
        <w:pStyle w:val="aa"/>
        <w:numPr>
          <w:ilvl w:val="0"/>
          <w:numId w:val="25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10272A">
        <w:rPr>
          <w:rFonts w:ascii="微软雅黑" w:eastAsia="微软雅黑" w:hAnsi="微软雅黑"/>
          <w:szCs w:val="21"/>
        </w:rPr>
        <w:t>普通用户登录和管理员用户登录会从不同的窗口登入，以更简便的区分两者的权限</w:t>
      </w:r>
      <w:r w:rsidR="00B105CB" w:rsidRPr="0010272A">
        <w:rPr>
          <w:rFonts w:ascii="微软雅黑" w:eastAsia="微软雅黑" w:hAnsi="微软雅黑"/>
          <w:szCs w:val="21"/>
        </w:rPr>
        <w:t>；</w:t>
      </w:r>
    </w:p>
    <w:p w14:paraId="5E95449C" w14:textId="16B343A5" w:rsidR="009837E5" w:rsidRPr="0010272A" w:rsidRDefault="00B105CB" w:rsidP="007C5E1F">
      <w:pPr>
        <w:pStyle w:val="aa"/>
        <w:numPr>
          <w:ilvl w:val="0"/>
          <w:numId w:val="25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10272A">
        <w:rPr>
          <w:rFonts w:ascii="微软雅黑" w:eastAsia="微软雅黑" w:hAnsi="微软雅黑"/>
          <w:szCs w:val="21"/>
        </w:rPr>
        <w:t>只有</w:t>
      </w:r>
      <w:r w:rsidR="00665A39" w:rsidRPr="0010272A">
        <w:rPr>
          <w:rFonts w:ascii="微软雅黑" w:eastAsia="微软雅黑" w:hAnsi="微软雅黑"/>
          <w:szCs w:val="21"/>
        </w:rPr>
        <w:t>企业管理人员才可以对管理员或者普通用户的基本信息</w:t>
      </w:r>
      <w:r w:rsidRPr="0010272A">
        <w:rPr>
          <w:rFonts w:ascii="微软雅黑" w:eastAsia="微软雅黑" w:hAnsi="微软雅黑"/>
          <w:szCs w:val="21"/>
        </w:rPr>
        <w:t>，修改和删除；</w:t>
      </w:r>
    </w:p>
    <w:p w14:paraId="0B3D5E67" w14:textId="6EB2FBE4" w:rsidR="009837E5" w:rsidRPr="0010272A" w:rsidRDefault="00665A39" w:rsidP="007C5E1F">
      <w:pPr>
        <w:pStyle w:val="aa"/>
        <w:numPr>
          <w:ilvl w:val="0"/>
          <w:numId w:val="25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10272A">
        <w:rPr>
          <w:rFonts w:ascii="微软雅黑" w:eastAsia="微软雅黑" w:hAnsi="微软雅黑"/>
          <w:szCs w:val="21"/>
        </w:rPr>
        <w:t>企业</w:t>
      </w:r>
      <w:r w:rsidR="00B105CB" w:rsidRPr="0010272A">
        <w:rPr>
          <w:rFonts w:ascii="微软雅黑" w:eastAsia="微软雅黑" w:hAnsi="微软雅黑"/>
          <w:szCs w:val="21"/>
        </w:rPr>
        <w:t>管理员可以</w:t>
      </w:r>
      <w:r w:rsidRPr="0010272A">
        <w:rPr>
          <w:rFonts w:ascii="微软雅黑" w:eastAsia="微软雅黑" w:hAnsi="微软雅黑"/>
          <w:szCs w:val="21"/>
        </w:rPr>
        <w:t>终止</w:t>
      </w:r>
      <w:r w:rsidR="00B105CB" w:rsidRPr="0010272A">
        <w:rPr>
          <w:rFonts w:ascii="微软雅黑" w:eastAsia="微软雅黑" w:hAnsi="微软雅黑"/>
          <w:szCs w:val="21"/>
        </w:rPr>
        <w:t>任何不当的</w:t>
      </w:r>
      <w:r w:rsidRPr="0010272A">
        <w:rPr>
          <w:rFonts w:ascii="微软雅黑" w:eastAsia="微软雅黑" w:hAnsi="微软雅黑"/>
          <w:szCs w:val="21"/>
        </w:rPr>
        <w:t>申领或者冻结存在风险的员工账号</w:t>
      </w:r>
      <w:r w:rsidR="00B105CB" w:rsidRPr="0010272A">
        <w:rPr>
          <w:rFonts w:ascii="微软雅黑" w:eastAsia="微软雅黑" w:hAnsi="微软雅黑"/>
          <w:szCs w:val="21"/>
        </w:rPr>
        <w:t>；</w:t>
      </w:r>
    </w:p>
    <w:p w14:paraId="4C5B478B" w14:textId="72A57A5B" w:rsidR="009837E5" w:rsidRPr="0010272A" w:rsidRDefault="00665A39" w:rsidP="007C5E1F">
      <w:pPr>
        <w:pStyle w:val="aa"/>
        <w:numPr>
          <w:ilvl w:val="0"/>
          <w:numId w:val="25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10272A">
        <w:rPr>
          <w:rFonts w:ascii="微软雅黑" w:eastAsia="微软雅黑" w:hAnsi="微软雅黑"/>
          <w:szCs w:val="21"/>
        </w:rPr>
        <w:t>企业</w:t>
      </w:r>
      <w:r w:rsidR="00B105CB" w:rsidRPr="0010272A">
        <w:rPr>
          <w:rFonts w:ascii="微软雅黑" w:eastAsia="微软雅黑" w:hAnsi="微软雅黑"/>
          <w:szCs w:val="21"/>
        </w:rPr>
        <w:t>管理员在删除活动</w:t>
      </w:r>
      <w:r w:rsidRPr="0010272A">
        <w:rPr>
          <w:rFonts w:ascii="微软雅黑" w:eastAsia="微软雅黑" w:hAnsi="微软雅黑"/>
          <w:szCs w:val="21"/>
        </w:rPr>
        <w:t>或者冻结用户账户的</w:t>
      </w:r>
      <w:r w:rsidR="00B105CB" w:rsidRPr="0010272A">
        <w:rPr>
          <w:rFonts w:ascii="微软雅黑" w:eastAsia="微软雅黑" w:hAnsi="微软雅黑"/>
          <w:szCs w:val="21"/>
        </w:rPr>
        <w:t>同时</w:t>
      </w:r>
      <w:r w:rsidRPr="0010272A">
        <w:rPr>
          <w:rFonts w:ascii="微软雅黑" w:eastAsia="微软雅黑" w:hAnsi="微软雅黑"/>
          <w:szCs w:val="21"/>
        </w:rPr>
        <w:t>应当</w:t>
      </w:r>
      <w:r w:rsidR="00B105CB" w:rsidRPr="0010272A">
        <w:rPr>
          <w:rFonts w:ascii="微软雅黑" w:eastAsia="微软雅黑" w:hAnsi="微软雅黑"/>
          <w:szCs w:val="21"/>
        </w:rPr>
        <w:t>填写</w:t>
      </w:r>
      <w:r w:rsidRPr="0010272A">
        <w:rPr>
          <w:rFonts w:ascii="微软雅黑" w:eastAsia="微软雅黑" w:hAnsi="微软雅黑"/>
          <w:szCs w:val="21"/>
        </w:rPr>
        <w:t>合适的</w:t>
      </w:r>
      <w:r w:rsidR="00B105CB" w:rsidRPr="0010272A">
        <w:rPr>
          <w:rFonts w:ascii="微软雅黑" w:eastAsia="微软雅黑" w:hAnsi="微软雅黑"/>
          <w:szCs w:val="21"/>
        </w:rPr>
        <w:t>理由；</w:t>
      </w:r>
    </w:p>
    <w:p w14:paraId="64D48D30" w14:textId="069A49F6" w:rsidR="009837E5" w:rsidRPr="0010272A" w:rsidRDefault="00665A39" w:rsidP="007C5E1F">
      <w:pPr>
        <w:pStyle w:val="aa"/>
        <w:numPr>
          <w:ilvl w:val="0"/>
          <w:numId w:val="25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10272A">
        <w:rPr>
          <w:rFonts w:ascii="微软雅黑" w:eastAsia="微软雅黑" w:hAnsi="微软雅黑"/>
          <w:szCs w:val="21"/>
        </w:rPr>
        <w:lastRenderedPageBreak/>
        <w:t>账户信息被修改冻结时</w:t>
      </w:r>
      <w:r w:rsidR="00B105CB" w:rsidRPr="0010272A">
        <w:rPr>
          <w:rFonts w:ascii="微软雅黑" w:eastAsia="微软雅黑" w:hAnsi="微软雅黑"/>
          <w:szCs w:val="21"/>
        </w:rPr>
        <w:t>，会</w:t>
      </w:r>
      <w:proofErr w:type="gramStart"/>
      <w:r w:rsidR="00B105CB" w:rsidRPr="0010272A">
        <w:rPr>
          <w:rFonts w:ascii="微软雅黑" w:eastAsia="微软雅黑" w:hAnsi="微软雅黑"/>
          <w:szCs w:val="21"/>
        </w:rPr>
        <w:t>提醒此</w:t>
      </w:r>
      <w:proofErr w:type="gramEnd"/>
      <w:r w:rsidRPr="0010272A">
        <w:rPr>
          <w:rFonts w:ascii="微软雅黑" w:eastAsia="微软雅黑" w:hAnsi="微软雅黑"/>
          <w:szCs w:val="21"/>
        </w:rPr>
        <w:t>用户以及其他管理员</w:t>
      </w:r>
      <w:r w:rsidR="00B105CB" w:rsidRPr="0010272A">
        <w:rPr>
          <w:rFonts w:ascii="微软雅黑" w:eastAsia="微软雅黑" w:hAnsi="微软雅黑"/>
          <w:szCs w:val="21"/>
        </w:rPr>
        <w:t>；</w:t>
      </w:r>
    </w:p>
    <w:p w14:paraId="3A49EC6C" w14:textId="34F041BC" w:rsidR="009837E5" w:rsidRPr="0010272A" w:rsidRDefault="00B105CB" w:rsidP="007C5E1F">
      <w:pPr>
        <w:pStyle w:val="aa"/>
        <w:numPr>
          <w:ilvl w:val="0"/>
          <w:numId w:val="25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10272A">
        <w:rPr>
          <w:rFonts w:ascii="微软雅黑" w:eastAsia="微软雅黑" w:hAnsi="微软雅黑"/>
          <w:szCs w:val="21"/>
        </w:rPr>
        <w:t>普通</w:t>
      </w:r>
      <w:r w:rsidR="00665A39" w:rsidRPr="0010272A">
        <w:rPr>
          <w:rFonts w:ascii="微软雅黑" w:eastAsia="微软雅黑" w:hAnsi="微软雅黑"/>
          <w:szCs w:val="21"/>
        </w:rPr>
        <w:t>员工在申领一个企业专有资产时不应重复点击，等待批复即可。</w:t>
      </w:r>
    </w:p>
    <w:p w14:paraId="30DBE8B2" w14:textId="77777777" w:rsidR="009837E5" w:rsidRPr="00DD4BEB" w:rsidRDefault="009837E5">
      <w:pPr>
        <w:spacing w:line="360" w:lineRule="auto"/>
        <w:rPr>
          <w:rFonts w:ascii="微软雅黑" w:eastAsia="微软雅黑" w:hAnsi="微软雅黑"/>
        </w:rPr>
      </w:pPr>
    </w:p>
    <w:p w14:paraId="7F7AB3D3" w14:textId="77777777" w:rsidR="009837E5" w:rsidRPr="00DD4BEB" w:rsidRDefault="00B105CB">
      <w:pPr>
        <w:pStyle w:val="1"/>
        <w:spacing w:line="360" w:lineRule="auto"/>
        <w:jc w:val="left"/>
        <w:rPr>
          <w:rFonts w:ascii="微软雅黑" w:eastAsia="微软雅黑" w:hAnsi="微软雅黑" w:cs="Times New Roman"/>
          <w:sz w:val="30"/>
          <w:szCs w:val="30"/>
        </w:rPr>
      </w:pPr>
      <w:bookmarkStart w:id="64" w:name="_Toc75444296"/>
      <w:r w:rsidRPr="00DD4BEB">
        <w:rPr>
          <w:rFonts w:ascii="微软雅黑" w:eastAsia="微软雅黑" w:hAnsi="微软雅黑" w:cs="Times New Roman"/>
          <w:sz w:val="30"/>
          <w:szCs w:val="30"/>
        </w:rPr>
        <w:t>5.6 用户文档</w:t>
      </w:r>
      <w:bookmarkEnd w:id="64"/>
    </w:p>
    <w:p w14:paraId="2151AA94" w14:textId="77777777" w:rsidR="009837E5" w:rsidRPr="0010272A" w:rsidRDefault="00B105CB" w:rsidP="007C5E1F">
      <w:pPr>
        <w:pStyle w:val="aa"/>
        <w:numPr>
          <w:ilvl w:val="0"/>
          <w:numId w:val="26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10272A">
        <w:rPr>
          <w:rFonts w:ascii="微软雅黑" w:eastAsia="微软雅黑" w:hAnsi="微软雅黑"/>
          <w:szCs w:val="21"/>
        </w:rPr>
        <w:t>用户手册：Word 文件、PDF 文件</w:t>
      </w:r>
    </w:p>
    <w:p w14:paraId="5509AC3B" w14:textId="76FCAC10" w:rsidR="009837E5" w:rsidRPr="0010272A" w:rsidRDefault="00B11690" w:rsidP="007C5E1F">
      <w:pPr>
        <w:pStyle w:val="aa"/>
        <w:numPr>
          <w:ilvl w:val="0"/>
          <w:numId w:val="26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10272A">
        <w:rPr>
          <w:rFonts w:ascii="微软雅黑" w:eastAsia="微软雅黑" w:hAnsi="微软雅黑"/>
          <w:szCs w:val="21"/>
        </w:rPr>
        <w:t>后台人员</w:t>
      </w:r>
      <w:r w:rsidR="00B105CB" w:rsidRPr="0010272A">
        <w:rPr>
          <w:rFonts w:ascii="微软雅黑" w:eastAsia="微软雅黑" w:hAnsi="微软雅黑"/>
          <w:szCs w:val="21"/>
        </w:rPr>
        <w:t>在线帮助：程序页面提示窗口</w:t>
      </w:r>
    </w:p>
    <w:p w14:paraId="6F2143AC" w14:textId="0FBDC298" w:rsidR="009837E5" w:rsidRPr="00DD4BEB" w:rsidRDefault="009837E5">
      <w:pPr>
        <w:spacing w:line="360" w:lineRule="auto"/>
        <w:rPr>
          <w:rFonts w:ascii="微软雅黑" w:eastAsia="微软雅黑" w:hAnsi="微软雅黑"/>
        </w:rPr>
      </w:pPr>
    </w:p>
    <w:p w14:paraId="6A2E216E" w14:textId="37ED7AA3" w:rsidR="009837E5" w:rsidRPr="0010272A" w:rsidRDefault="00B105CB">
      <w:pPr>
        <w:pStyle w:val="1"/>
        <w:spacing w:line="360" w:lineRule="auto"/>
        <w:jc w:val="left"/>
        <w:rPr>
          <w:rFonts w:ascii="微软雅黑" w:eastAsia="微软雅黑" w:hAnsi="微软雅黑" w:cs="Times New Roman"/>
          <w:sz w:val="36"/>
          <w:szCs w:val="36"/>
        </w:rPr>
      </w:pPr>
      <w:bookmarkStart w:id="65" w:name="_Toc75444297"/>
      <w:r w:rsidRPr="0010272A">
        <w:rPr>
          <w:rFonts w:ascii="微软雅黑" w:eastAsia="微软雅黑" w:hAnsi="微软雅黑" w:cs="Times New Roman"/>
          <w:sz w:val="36"/>
          <w:szCs w:val="36"/>
        </w:rPr>
        <w:t>附录A：词汇表</w:t>
      </w:r>
      <w:commentRangeStart w:id="66"/>
      <w:commentRangeEnd w:id="66"/>
      <w:r w:rsidR="0061238C" w:rsidRPr="0010272A">
        <w:rPr>
          <w:rStyle w:val="ad"/>
          <w:rFonts w:ascii="微软雅黑" w:eastAsia="微软雅黑" w:hAnsi="微软雅黑" w:cs="Times New Roman"/>
          <w:b w:val="0"/>
          <w:bCs w:val="0"/>
          <w:kern w:val="2"/>
          <w:sz w:val="22"/>
          <w:szCs w:val="22"/>
        </w:rPr>
        <w:commentReference w:id="66"/>
      </w:r>
      <w:bookmarkEnd w:id="65"/>
    </w:p>
    <w:tbl>
      <w:tblPr>
        <w:tblW w:w="12449" w:type="dxa"/>
        <w:tblInd w:w="11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7"/>
        <w:gridCol w:w="4062"/>
        <w:gridCol w:w="4150"/>
      </w:tblGrid>
      <w:tr w:rsidR="009837E5" w:rsidRPr="00DD4BEB" w14:paraId="0156B911" w14:textId="77777777">
        <w:trPr>
          <w:trHeight w:val="478"/>
        </w:trPr>
        <w:tc>
          <w:tcPr>
            <w:tcW w:w="8299" w:type="dxa"/>
            <w:gridSpan w:val="2"/>
            <w:tcBorders>
              <w:top w:val="single" w:sz="4" w:space="0" w:color="4472C4"/>
              <w:left w:val="single" w:sz="4" w:space="0" w:color="8EAADB"/>
              <w:bottom w:val="single" w:sz="4" w:space="0" w:color="4472C4"/>
              <w:right w:val="single" w:sz="4" w:space="0" w:color="8EAADB"/>
            </w:tcBorders>
            <w:shd w:val="clear" w:color="auto" w:fill="4472C4"/>
          </w:tcPr>
          <w:tbl>
            <w:tblPr>
              <w:tblW w:w="8299" w:type="dxa"/>
              <w:tblInd w:w="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27"/>
              <w:gridCol w:w="4072"/>
            </w:tblGrid>
            <w:tr w:rsidR="009837E5" w:rsidRPr="0010272A" w14:paraId="3B836411" w14:textId="77777777">
              <w:trPr>
                <w:trHeight w:val="478"/>
              </w:trPr>
              <w:tc>
                <w:tcPr>
                  <w:tcW w:w="4227" w:type="dxa"/>
                  <w:tcBorders>
                    <w:top w:val="single" w:sz="4" w:space="0" w:color="4472C4"/>
                    <w:left w:val="single" w:sz="4" w:space="0" w:color="8EAADB"/>
                    <w:bottom w:val="single" w:sz="4" w:space="0" w:color="4472C4"/>
                    <w:right w:val="single" w:sz="4" w:space="0" w:color="8EAADB"/>
                  </w:tcBorders>
                  <w:shd w:val="clear" w:color="auto" w:fill="4472C4"/>
                </w:tcPr>
                <w:p w14:paraId="06C57439" w14:textId="77777777" w:rsidR="009837E5" w:rsidRPr="0010272A" w:rsidRDefault="00B105CB">
                  <w:pPr>
                    <w:autoSpaceDE w:val="0"/>
                    <w:autoSpaceDN w:val="0"/>
                    <w:adjustRightInd w:val="0"/>
                    <w:spacing w:line="360" w:lineRule="auto"/>
                    <w:ind w:left="527"/>
                    <w:jc w:val="left"/>
                    <w:rPr>
                      <w:rFonts w:ascii="微软雅黑" w:eastAsia="微软雅黑" w:hAnsi="微软雅黑"/>
                      <w:color w:val="FFFFFF"/>
                      <w:kern w:val="0"/>
                      <w:szCs w:val="21"/>
                    </w:rPr>
                  </w:pPr>
                  <w:r w:rsidRPr="0010272A">
                    <w:rPr>
                      <w:rFonts w:ascii="微软雅黑" w:eastAsia="微软雅黑" w:hAnsi="微软雅黑"/>
                      <w:color w:val="FFFFFF"/>
                      <w:kern w:val="0"/>
                      <w:szCs w:val="21"/>
                      <w:lang w:bidi="ar"/>
                    </w:rPr>
                    <w:t xml:space="preserve">词汇               </w:t>
                  </w:r>
                </w:p>
              </w:tc>
              <w:tc>
                <w:tcPr>
                  <w:tcW w:w="4072" w:type="dxa"/>
                  <w:tcBorders>
                    <w:top w:val="single" w:sz="4" w:space="0" w:color="4472C4"/>
                    <w:left w:val="nil"/>
                    <w:bottom w:val="single" w:sz="4" w:space="0" w:color="4472C4"/>
                    <w:right w:val="single" w:sz="4" w:space="0" w:color="8EAADB"/>
                  </w:tcBorders>
                  <w:shd w:val="clear" w:color="auto" w:fill="4472C4"/>
                </w:tcPr>
                <w:p w14:paraId="60085A77" w14:textId="77777777" w:rsidR="009837E5" w:rsidRPr="0010272A" w:rsidRDefault="00B105CB">
                  <w:pPr>
                    <w:autoSpaceDE w:val="0"/>
                    <w:autoSpaceDN w:val="0"/>
                    <w:adjustRightInd w:val="0"/>
                    <w:spacing w:line="360" w:lineRule="auto"/>
                    <w:ind w:left="527"/>
                    <w:jc w:val="left"/>
                    <w:rPr>
                      <w:rFonts w:ascii="微软雅黑" w:eastAsia="微软雅黑" w:hAnsi="微软雅黑"/>
                      <w:color w:val="FFFFFF"/>
                      <w:kern w:val="0"/>
                      <w:szCs w:val="21"/>
                    </w:rPr>
                  </w:pPr>
                  <w:r w:rsidRPr="0010272A">
                    <w:rPr>
                      <w:rFonts w:ascii="微软雅黑" w:eastAsia="微软雅黑" w:hAnsi="微软雅黑"/>
                      <w:color w:val="FFFFFF"/>
                      <w:kern w:val="0"/>
                      <w:szCs w:val="21"/>
                      <w:lang w:bidi="ar"/>
                    </w:rPr>
                    <w:t>解释</w:t>
                  </w:r>
                </w:p>
              </w:tc>
            </w:tr>
          </w:tbl>
          <w:p w14:paraId="3AA2BC0A" w14:textId="77777777" w:rsidR="009837E5" w:rsidRPr="0010272A" w:rsidRDefault="009837E5">
            <w:pPr>
              <w:autoSpaceDE w:val="0"/>
              <w:autoSpaceDN w:val="0"/>
              <w:adjustRightInd w:val="0"/>
              <w:spacing w:line="360" w:lineRule="auto"/>
              <w:ind w:left="527"/>
              <w:jc w:val="left"/>
              <w:rPr>
                <w:rFonts w:ascii="微软雅黑" w:eastAsia="微软雅黑" w:hAnsi="微软雅黑"/>
                <w:color w:val="FFFFFF"/>
                <w:kern w:val="0"/>
                <w:szCs w:val="21"/>
              </w:rPr>
            </w:pPr>
          </w:p>
        </w:tc>
        <w:tc>
          <w:tcPr>
            <w:tcW w:w="4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1499A3" w14:textId="77777777" w:rsidR="009837E5" w:rsidRPr="00DD4BEB" w:rsidRDefault="00B105CB">
            <w:pPr>
              <w:autoSpaceDE w:val="0"/>
              <w:autoSpaceDN w:val="0"/>
              <w:adjustRightInd w:val="0"/>
              <w:spacing w:line="360" w:lineRule="auto"/>
              <w:ind w:left="527"/>
              <w:jc w:val="left"/>
              <w:rPr>
                <w:rFonts w:ascii="微软雅黑" w:eastAsia="微软雅黑" w:hAnsi="微软雅黑"/>
                <w:color w:val="FFFFFF"/>
                <w:kern w:val="0"/>
                <w:sz w:val="22"/>
                <w:szCs w:val="22"/>
              </w:rPr>
            </w:pPr>
            <w:r w:rsidRPr="00DD4BEB">
              <w:rPr>
                <w:rFonts w:ascii="微软雅黑" w:eastAsia="微软雅黑" w:hAnsi="微软雅黑"/>
                <w:color w:val="FFFFFF"/>
                <w:kern w:val="0"/>
                <w:sz w:val="22"/>
                <w:szCs w:val="22"/>
                <w:lang w:bidi="ar"/>
              </w:rPr>
              <w:t>注释</w:t>
            </w:r>
          </w:p>
        </w:tc>
      </w:tr>
      <w:tr w:rsidR="009837E5" w:rsidRPr="00DD4BEB" w14:paraId="3C1E34B9" w14:textId="77777777">
        <w:trPr>
          <w:gridAfter w:val="1"/>
          <w:wAfter w:w="4150" w:type="dxa"/>
          <w:trHeight w:val="480"/>
        </w:trPr>
        <w:tc>
          <w:tcPr>
            <w:tcW w:w="4237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77067326" w14:textId="09CF3B4E" w:rsidR="009837E5" w:rsidRPr="0010272A" w:rsidRDefault="00B105CB">
            <w:pPr>
              <w:autoSpaceDE w:val="0"/>
              <w:autoSpaceDN w:val="0"/>
              <w:adjustRightInd w:val="0"/>
              <w:spacing w:line="360" w:lineRule="auto"/>
              <w:ind w:left="527"/>
              <w:jc w:val="left"/>
              <w:rPr>
                <w:rFonts w:ascii="微软雅黑" w:eastAsia="微软雅黑" w:hAnsi="微软雅黑"/>
                <w:color w:val="000000"/>
                <w:kern w:val="0"/>
                <w:szCs w:val="21"/>
              </w:rPr>
            </w:pPr>
            <w:r w:rsidRPr="0010272A">
              <w:rPr>
                <w:rFonts w:ascii="微软雅黑" w:eastAsia="微软雅黑" w:hAnsi="微软雅黑"/>
                <w:szCs w:val="21"/>
              </w:rPr>
              <w:t>普通</w:t>
            </w:r>
            <w:r w:rsidR="00665A39" w:rsidRPr="0010272A">
              <w:rPr>
                <w:rFonts w:ascii="微软雅黑" w:eastAsia="微软雅黑" w:hAnsi="微软雅黑"/>
                <w:szCs w:val="21"/>
              </w:rPr>
              <w:t>员工</w:t>
            </w:r>
            <w:r w:rsidRPr="0010272A">
              <w:rPr>
                <w:rFonts w:ascii="微软雅黑" w:eastAsia="微软雅黑" w:hAnsi="微软雅黑"/>
                <w:szCs w:val="21"/>
              </w:rPr>
              <w:t>用户</w:t>
            </w:r>
          </w:p>
        </w:tc>
        <w:tc>
          <w:tcPr>
            <w:tcW w:w="4062" w:type="dxa"/>
            <w:tcBorders>
              <w:top w:val="single" w:sz="4" w:space="0" w:color="4472C4"/>
              <w:left w:val="nil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4D7C7EED" w14:textId="63858224" w:rsidR="009837E5" w:rsidRPr="0010272A" w:rsidRDefault="00665A39">
            <w:pPr>
              <w:autoSpaceDE w:val="0"/>
              <w:autoSpaceDN w:val="0"/>
              <w:adjustRightInd w:val="0"/>
              <w:spacing w:line="360" w:lineRule="auto"/>
              <w:ind w:left="107"/>
              <w:jc w:val="left"/>
              <w:rPr>
                <w:rFonts w:ascii="微软雅黑" w:eastAsia="微软雅黑" w:hAnsi="微软雅黑"/>
                <w:color w:val="000000"/>
                <w:kern w:val="0"/>
                <w:szCs w:val="21"/>
              </w:rPr>
            </w:pPr>
            <w:r w:rsidRPr="0010272A">
              <w:rPr>
                <w:rFonts w:ascii="微软雅黑" w:eastAsia="微软雅黑" w:hAnsi="微软雅黑"/>
                <w:szCs w:val="21"/>
              </w:rPr>
              <w:t>企业在职员工</w:t>
            </w:r>
          </w:p>
        </w:tc>
      </w:tr>
      <w:tr w:rsidR="009837E5" w:rsidRPr="00DD4BEB" w14:paraId="506D9CC8" w14:textId="77777777">
        <w:trPr>
          <w:gridAfter w:val="1"/>
          <w:wAfter w:w="4150" w:type="dxa"/>
          <w:trHeight w:val="478"/>
        </w:trPr>
        <w:tc>
          <w:tcPr>
            <w:tcW w:w="423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14:paraId="6DD962E3" w14:textId="1DC33E7E" w:rsidR="009837E5" w:rsidRPr="0010272A" w:rsidRDefault="00665A39">
            <w:pPr>
              <w:autoSpaceDE w:val="0"/>
              <w:autoSpaceDN w:val="0"/>
              <w:adjustRightInd w:val="0"/>
              <w:spacing w:line="360" w:lineRule="auto"/>
              <w:ind w:left="527"/>
              <w:jc w:val="left"/>
              <w:rPr>
                <w:rFonts w:ascii="微软雅黑" w:eastAsia="微软雅黑" w:hAnsi="微软雅黑"/>
                <w:color w:val="000000"/>
                <w:kern w:val="0"/>
                <w:szCs w:val="21"/>
              </w:rPr>
            </w:pPr>
            <w:r w:rsidRPr="0010272A">
              <w:rPr>
                <w:rFonts w:ascii="微软雅黑" w:eastAsia="微软雅黑" w:hAnsi="微软雅黑"/>
                <w:szCs w:val="21"/>
              </w:rPr>
              <w:t>企业</w:t>
            </w:r>
            <w:r w:rsidR="00697050">
              <w:rPr>
                <w:rFonts w:ascii="微软雅黑" w:eastAsia="微软雅黑" w:hAnsi="微软雅黑" w:hint="eastAsia"/>
                <w:szCs w:val="21"/>
              </w:rPr>
              <w:t>普通</w:t>
            </w:r>
            <w:r w:rsidRPr="0010272A">
              <w:rPr>
                <w:rFonts w:ascii="微软雅黑" w:eastAsia="微软雅黑" w:hAnsi="微软雅黑"/>
                <w:szCs w:val="21"/>
              </w:rPr>
              <w:t>管理员</w:t>
            </w:r>
          </w:p>
        </w:tc>
        <w:tc>
          <w:tcPr>
            <w:tcW w:w="4062" w:type="dxa"/>
            <w:tcBorders>
              <w:top w:val="single" w:sz="4" w:space="0" w:color="8EAADB"/>
              <w:left w:val="nil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14:paraId="47B39BD2" w14:textId="2DE4F756" w:rsidR="00697050" w:rsidRPr="00697050" w:rsidRDefault="00665A39" w:rsidP="00697050">
            <w:pPr>
              <w:autoSpaceDE w:val="0"/>
              <w:autoSpaceDN w:val="0"/>
              <w:adjustRightInd w:val="0"/>
              <w:spacing w:line="360" w:lineRule="auto"/>
              <w:ind w:left="107"/>
              <w:jc w:val="left"/>
              <w:rPr>
                <w:rFonts w:ascii="微软雅黑" w:eastAsia="微软雅黑" w:hAnsi="微软雅黑"/>
                <w:szCs w:val="21"/>
              </w:rPr>
            </w:pPr>
            <w:r w:rsidRPr="0010272A">
              <w:rPr>
                <w:rFonts w:ascii="微软雅黑" w:eastAsia="微软雅黑" w:hAnsi="微软雅黑"/>
                <w:szCs w:val="21"/>
              </w:rPr>
              <w:t>负责对企业资产、企业员工账户、其他管理员账户进行监管，帮助。</w:t>
            </w:r>
          </w:p>
        </w:tc>
      </w:tr>
      <w:tr w:rsidR="00697050" w:rsidRPr="00DD4BEB" w14:paraId="1C169202" w14:textId="77777777" w:rsidTr="00697050">
        <w:trPr>
          <w:gridAfter w:val="1"/>
          <w:wAfter w:w="4150" w:type="dxa"/>
          <w:trHeight w:val="478"/>
        </w:trPr>
        <w:tc>
          <w:tcPr>
            <w:tcW w:w="423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EEAF6" w:themeFill="accent5" w:themeFillTint="33"/>
          </w:tcPr>
          <w:p w14:paraId="6E564D84" w14:textId="4FF3975F" w:rsidR="00697050" w:rsidRPr="0010272A" w:rsidRDefault="00697050">
            <w:pPr>
              <w:autoSpaceDE w:val="0"/>
              <w:autoSpaceDN w:val="0"/>
              <w:adjustRightInd w:val="0"/>
              <w:spacing w:line="360" w:lineRule="auto"/>
              <w:ind w:left="527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企业超级管理员</w:t>
            </w:r>
          </w:p>
        </w:tc>
        <w:tc>
          <w:tcPr>
            <w:tcW w:w="4062" w:type="dxa"/>
            <w:tcBorders>
              <w:top w:val="single" w:sz="4" w:space="0" w:color="8EAADB"/>
              <w:left w:val="nil"/>
              <w:bottom w:val="single" w:sz="4" w:space="0" w:color="8EAADB"/>
              <w:right w:val="single" w:sz="4" w:space="0" w:color="8EAADB"/>
            </w:tcBorders>
            <w:shd w:val="clear" w:color="auto" w:fill="DEEAF6" w:themeFill="accent5" w:themeFillTint="33"/>
          </w:tcPr>
          <w:p w14:paraId="7FE8ABDF" w14:textId="0A6A755A" w:rsidR="00697050" w:rsidRPr="0010272A" w:rsidRDefault="00697050" w:rsidP="00697050">
            <w:pPr>
              <w:autoSpaceDE w:val="0"/>
              <w:autoSpaceDN w:val="0"/>
              <w:adjustRightInd w:val="0"/>
              <w:spacing w:line="360" w:lineRule="auto"/>
              <w:ind w:left="107"/>
              <w:jc w:val="left"/>
              <w:rPr>
                <w:rFonts w:ascii="微软雅黑" w:eastAsia="微软雅黑" w:hAnsi="微软雅黑"/>
                <w:szCs w:val="21"/>
              </w:rPr>
            </w:pPr>
            <w:r w:rsidRPr="0010272A">
              <w:rPr>
                <w:rFonts w:ascii="微软雅黑" w:eastAsia="微软雅黑" w:hAnsi="微软雅黑"/>
                <w:szCs w:val="21"/>
              </w:rPr>
              <w:t>负责对企业资产、企业员工账户、其他管理员账户进行监管，帮助。</w:t>
            </w:r>
            <w:r>
              <w:rPr>
                <w:rFonts w:ascii="微软雅黑" w:eastAsia="微软雅黑" w:hAnsi="微软雅黑" w:hint="eastAsia"/>
                <w:szCs w:val="21"/>
              </w:rPr>
              <w:t>同时对企业普通管理员进行监督，管理。</w:t>
            </w:r>
          </w:p>
        </w:tc>
      </w:tr>
    </w:tbl>
    <w:p w14:paraId="1F9A6693" w14:textId="077564F3" w:rsidR="009837E5" w:rsidRPr="00DD4BEB" w:rsidRDefault="00B105CB">
      <w:pPr>
        <w:spacing w:line="360" w:lineRule="auto"/>
        <w:rPr>
          <w:rFonts w:ascii="微软雅黑" w:eastAsia="微软雅黑" w:hAnsi="微软雅黑"/>
        </w:rPr>
      </w:pPr>
      <w:r w:rsidRPr="00DD4BEB">
        <w:rPr>
          <w:rFonts w:ascii="微软雅黑" w:eastAsia="微软雅黑" w:hAnsi="微软雅黑"/>
        </w:rPr>
        <w:tab/>
      </w:r>
    </w:p>
    <w:p w14:paraId="07518124" w14:textId="5661D6ED" w:rsidR="00B105CB" w:rsidRPr="0010272A" w:rsidRDefault="00B105CB" w:rsidP="00B11690">
      <w:pPr>
        <w:pStyle w:val="1"/>
        <w:spacing w:line="360" w:lineRule="auto"/>
        <w:jc w:val="left"/>
        <w:rPr>
          <w:rFonts w:ascii="微软雅黑" w:eastAsia="微软雅黑" w:hAnsi="微软雅黑" w:cs="Times New Roman"/>
          <w:sz w:val="36"/>
          <w:szCs w:val="36"/>
        </w:rPr>
      </w:pPr>
      <w:bookmarkStart w:id="67" w:name="_Toc75444298"/>
      <w:r w:rsidRPr="0010272A">
        <w:rPr>
          <w:rFonts w:ascii="微软雅黑" w:eastAsia="微软雅黑" w:hAnsi="微软雅黑" w:cs="Times New Roman"/>
          <w:sz w:val="36"/>
          <w:szCs w:val="36"/>
        </w:rPr>
        <w:t>附录B：分析模型</w:t>
      </w:r>
      <w:bookmarkEnd w:id="67"/>
    </w:p>
    <w:p w14:paraId="15EC6113" w14:textId="4BAB0CCF" w:rsidR="00B105CB" w:rsidRPr="00DD4BEB" w:rsidRDefault="00B105CB">
      <w:pPr>
        <w:spacing w:line="360" w:lineRule="auto"/>
        <w:rPr>
          <w:rFonts w:ascii="微软雅黑" w:eastAsia="微软雅黑" w:hAnsi="微软雅黑"/>
          <w:b/>
          <w:bCs/>
          <w:sz w:val="28"/>
          <w:szCs w:val="28"/>
        </w:rPr>
      </w:pPr>
      <w:r w:rsidRPr="00DD4BEB">
        <w:rPr>
          <w:rFonts w:ascii="微软雅黑" w:eastAsia="微软雅黑" w:hAnsi="微软雅黑"/>
          <w:b/>
          <w:bCs/>
          <w:sz w:val="28"/>
          <w:szCs w:val="28"/>
        </w:rPr>
        <w:t>系统关联图：</w:t>
      </w:r>
    </w:p>
    <w:p w14:paraId="57CE76C4" w14:textId="77777777" w:rsidR="00B105CB" w:rsidRPr="00DD4BEB" w:rsidRDefault="00B105CB">
      <w:pPr>
        <w:spacing w:line="360" w:lineRule="auto"/>
        <w:rPr>
          <w:rFonts w:ascii="微软雅黑" w:eastAsia="微软雅黑" w:hAnsi="微软雅黑"/>
          <w:sz w:val="24"/>
        </w:rPr>
      </w:pPr>
    </w:p>
    <w:p w14:paraId="2EF853D5" w14:textId="60D59E11" w:rsidR="00B105CB" w:rsidRPr="0010272A" w:rsidRDefault="00B11690">
      <w:pPr>
        <w:spacing w:line="360" w:lineRule="auto"/>
        <w:rPr>
          <w:rFonts w:ascii="微软雅黑" w:eastAsia="微软雅黑" w:hAnsi="微软雅黑"/>
          <w:szCs w:val="21"/>
        </w:rPr>
      </w:pPr>
      <w:r w:rsidRPr="00DD4BEB">
        <w:rPr>
          <w:rFonts w:ascii="微软雅黑" w:eastAsia="微软雅黑" w:hAnsi="微软雅黑"/>
          <w:sz w:val="24"/>
        </w:rPr>
        <w:t>1）</w:t>
      </w:r>
      <w:r w:rsidR="00B105CB" w:rsidRPr="0010272A">
        <w:rPr>
          <w:rFonts w:ascii="微软雅黑" w:eastAsia="微软雅黑" w:hAnsi="微软雅黑"/>
          <w:szCs w:val="21"/>
        </w:rPr>
        <w:t>资产领用：</w:t>
      </w:r>
    </w:p>
    <w:p w14:paraId="4A828A04" w14:textId="09BE7C46" w:rsidR="009837E5" w:rsidRPr="0010272A" w:rsidRDefault="00B105CB" w:rsidP="00B105CB">
      <w:pPr>
        <w:spacing w:line="360" w:lineRule="auto"/>
        <w:rPr>
          <w:rFonts w:ascii="微软雅黑" w:eastAsia="微软雅黑" w:hAnsi="微软雅黑"/>
          <w:szCs w:val="21"/>
        </w:rPr>
      </w:pPr>
      <w:r w:rsidRPr="0010272A">
        <w:rPr>
          <w:rFonts w:ascii="微软雅黑" w:eastAsia="微软雅黑" w:hAnsi="微软雅黑"/>
          <w:szCs w:val="21"/>
        </w:rPr>
        <w:t>本系统核心在于完成企业资产领用的全程管理，该领用业务模型如图：</w:t>
      </w:r>
      <w:r w:rsidRPr="0010272A">
        <w:rPr>
          <w:rFonts w:ascii="微软雅黑" w:eastAsia="微软雅黑" w:hAnsi="微软雅黑"/>
          <w:noProof/>
          <w:sz w:val="18"/>
          <w:szCs w:val="21"/>
        </w:rPr>
        <w:drawing>
          <wp:anchor distT="0" distB="0" distL="114300" distR="114300" simplePos="0" relativeHeight="251658240" behindDoc="1" locked="0" layoutInCell="1" allowOverlap="1" wp14:anchorId="4AE5DF1C" wp14:editId="516CF842">
            <wp:simplePos x="0" y="0"/>
            <wp:positionH relativeFrom="margin">
              <wp:align>right</wp:align>
            </wp:positionH>
            <wp:positionV relativeFrom="paragraph">
              <wp:posOffset>300990</wp:posOffset>
            </wp:positionV>
            <wp:extent cx="5274310" cy="5979795"/>
            <wp:effectExtent l="0" t="0" r="0" b="0"/>
            <wp:wrapTight wrapText="bothSides">
              <wp:wrapPolygon edited="0">
                <wp:start x="390" y="344"/>
                <wp:lineTo x="390" y="21194"/>
                <wp:lineTo x="21142" y="21194"/>
                <wp:lineTo x="21142" y="344"/>
                <wp:lineTo x="390" y="344"/>
              </wp:wrapPolygon>
            </wp:wrapTight>
            <wp:docPr id="854" name="Picture 8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" name="Picture 85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7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E73F73" w14:textId="77777777" w:rsidR="00B105CB" w:rsidRPr="0010272A" w:rsidRDefault="00B105CB" w:rsidP="00B105CB">
      <w:pPr>
        <w:spacing w:line="360" w:lineRule="auto"/>
        <w:rPr>
          <w:rFonts w:ascii="微软雅黑" w:eastAsia="微软雅黑" w:hAnsi="微软雅黑"/>
          <w:szCs w:val="21"/>
        </w:rPr>
      </w:pPr>
    </w:p>
    <w:p w14:paraId="1AA1FC6E" w14:textId="4DD5D3B6" w:rsidR="00B105CB" w:rsidRPr="0010272A" w:rsidRDefault="00B105CB" w:rsidP="00B105CB">
      <w:pPr>
        <w:spacing w:line="360" w:lineRule="auto"/>
        <w:rPr>
          <w:rFonts w:ascii="微软雅黑" w:eastAsia="微软雅黑" w:hAnsi="微软雅黑"/>
          <w:szCs w:val="21"/>
        </w:rPr>
      </w:pPr>
    </w:p>
    <w:p w14:paraId="1F27D45F" w14:textId="77777777" w:rsidR="00B11690" w:rsidRPr="0010272A" w:rsidRDefault="00B11690" w:rsidP="00B105CB">
      <w:pPr>
        <w:spacing w:line="360" w:lineRule="auto"/>
        <w:rPr>
          <w:rFonts w:ascii="微软雅黑" w:eastAsia="微软雅黑" w:hAnsi="微软雅黑"/>
          <w:szCs w:val="21"/>
        </w:rPr>
      </w:pPr>
    </w:p>
    <w:p w14:paraId="1B588D8D" w14:textId="133AB246" w:rsidR="00B105CB" w:rsidRPr="0010272A" w:rsidRDefault="00B11690" w:rsidP="00B105CB">
      <w:pPr>
        <w:spacing w:line="360" w:lineRule="auto"/>
        <w:rPr>
          <w:rFonts w:ascii="微软雅黑" w:eastAsia="微软雅黑" w:hAnsi="微软雅黑"/>
          <w:szCs w:val="21"/>
        </w:rPr>
      </w:pPr>
      <w:r w:rsidRPr="0010272A">
        <w:rPr>
          <w:rFonts w:ascii="微软雅黑" w:eastAsia="微软雅黑" w:hAnsi="微软雅黑"/>
          <w:szCs w:val="21"/>
        </w:rPr>
        <w:lastRenderedPageBreak/>
        <w:t>2）</w:t>
      </w:r>
      <w:r w:rsidR="00B105CB" w:rsidRPr="0010272A">
        <w:rPr>
          <w:rFonts w:ascii="微软雅黑" w:eastAsia="微软雅黑" w:hAnsi="微软雅黑"/>
          <w:szCs w:val="21"/>
        </w:rPr>
        <w:t>普通用户管理 ：</w:t>
      </w:r>
    </w:p>
    <w:p w14:paraId="15FAB312" w14:textId="02F4E153" w:rsidR="00B105CB" w:rsidRPr="0010272A" w:rsidRDefault="00B105CB" w:rsidP="00B105CB">
      <w:pPr>
        <w:spacing w:line="360" w:lineRule="auto"/>
        <w:rPr>
          <w:rFonts w:ascii="微软雅黑" w:eastAsia="微软雅黑" w:hAnsi="微软雅黑"/>
          <w:szCs w:val="21"/>
        </w:rPr>
      </w:pPr>
      <w:r w:rsidRPr="0010272A">
        <w:rPr>
          <w:rFonts w:ascii="微软雅黑" w:eastAsia="微软雅黑" w:hAnsi="微软雅黑"/>
          <w:szCs w:val="21"/>
        </w:rPr>
        <w:t>该系统普通用户的创建及管理流程如图：</w:t>
      </w:r>
    </w:p>
    <w:p w14:paraId="20C68199" w14:textId="1463B73E" w:rsidR="00B105CB" w:rsidRPr="0010272A" w:rsidRDefault="00B105CB">
      <w:pPr>
        <w:spacing w:line="360" w:lineRule="auto"/>
        <w:rPr>
          <w:rFonts w:ascii="微软雅黑" w:eastAsia="微软雅黑" w:hAnsi="微软雅黑"/>
          <w:szCs w:val="21"/>
        </w:rPr>
      </w:pPr>
      <w:r w:rsidRPr="0010272A">
        <w:rPr>
          <w:rFonts w:ascii="微软雅黑" w:eastAsia="微软雅黑" w:hAnsi="微软雅黑"/>
          <w:noProof/>
          <w:sz w:val="18"/>
          <w:szCs w:val="21"/>
        </w:rPr>
        <w:drawing>
          <wp:inline distT="0" distB="0" distL="0" distR="0" wp14:anchorId="50798B35" wp14:editId="1DDB865E">
            <wp:extent cx="5274310" cy="5795010"/>
            <wp:effectExtent l="0" t="0" r="0" b="0"/>
            <wp:docPr id="874" name="Picture 8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" name="Picture 87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9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59F39" w14:textId="7EF9AEAA" w:rsidR="009837E5" w:rsidRPr="0010272A" w:rsidRDefault="00B11690">
      <w:pPr>
        <w:spacing w:line="360" w:lineRule="auto"/>
        <w:rPr>
          <w:rFonts w:ascii="微软雅黑" w:eastAsia="微软雅黑" w:hAnsi="微软雅黑"/>
          <w:szCs w:val="21"/>
        </w:rPr>
      </w:pPr>
      <w:r w:rsidRPr="0010272A">
        <w:rPr>
          <w:rFonts w:ascii="微软雅黑" w:eastAsia="微软雅黑" w:hAnsi="微软雅黑"/>
          <w:szCs w:val="21"/>
        </w:rPr>
        <w:t>3）</w:t>
      </w:r>
      <w:r w:rsidR="00B105CB" w:rsidRPr="0010272A">
        <w:rPr>
          <w:rFonts w:ascii="微软雅黑" w:eastAsia="微软雅黑" w:hAnsi="微软雅黑"/>
          <w:szCs w:val="21"/>
        </w:rPr>
        <w:t>数据流图：</w:t>
      </w:r>
    </w:p>
    <w:p w14:paraId="45EA0EBF" w14:textId="1BF04CA6" w:rsidR="009837E5" w:rsidRPr="00DD4BEB" w:rsidRDefault="00B105CB">
      <w:pPr>
        <w:spacing w:line="360" w:lineRule="auto"/>
        <w:jc w:val="center"/>
        <w:rPr>
          <w:rFonts w:ascii="微软雅黑" w:eastAsia="微软雅黑" w:hAnsi="微软雅黑"/>
          <w:sz w:val="24"/>
        </w:rPr>
      </w:pPr>
      <w:r w:rsidRPr="0010272A">
        <w:rPr>
          <w:rFonts w:ascii="微软雅黑" w:eastAsia="微软雅黑" w:hAnsi="微软雅黑"/>
          <w:noProof/>
          <w:szCs w:val="21"/>
        </w:rPr>
        <w:lastRenderedPageBreak/>
        <w:drawing>
          <wp:inline distT="0" distB="0" distL="0" distR="0" wp14:anchorId="1238563A" wp14:editId="6D3EC3F4">
            <wp:extent cx="3682365" cy="14020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365" cy="1402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448257" w14:textId="77777777" w:rsidR="009837E5" w:rsidRPr="0010272A" w:rsidRDefault="00B105CB">
      <w:pPr>
        <w:pStyle w:val="1"/>
        <w:spacing w:line="360" w:lineRule="auto"/>
        <w:jc w:val="left"/>
        <w:rPr>
          <w:rFonts w:ascii="微软雅黑" w:eastAsia="微软雅黑" w:hAnsi="微软雅黑" w:cs="Times New Roman"/>
          <w:sz w:val="48"/>
          <w:szCs w:val="48"/>
        </w:rPr>
      </w:pPr>
      <w:bookmarkStart w:id="68" w:name="_Toc75444299"/>
      <w:r w:rsidRPr="0010272A">
        <w:rPr>
          <w:rFonts w:ascii="微软雅黑" w:eastAsia="微软雅黑" w:hAnsi="微软雅黑" w:cs="Times New Roman"/>
          <w:sz w:val="36"/>
          <w:szCs w:val="36"/>
        </w:rPr>
        <w:t>附录C：待确定问题的列表</w:t>
      </w:r>
      <w:bookmarkEnd w:id="68"/>
      <w:r w:rsidRPr="0010272A">
        <w:rPr>
          <w:rFonts w:ascii="微软雅黑" w:eastAsia="微软雅黑" w:hAnsi="微软雅黑" w:cs="Times New Roman"/>
          <w:sz w:val="36"/>
          <w:szCs w:val="36"/>
        </w:rPr>
        <w:t xml:space="preserve"> </w:t>
      </w:r>
      <w:r w:rsidRPr="0010272A">
        <w:rPr>
          <w:rFonts w:ascii="微软雅黑" w:eastAsia="微软雅黑" w:hAnsi="微软雅黑" w:cs="Times New Roman"/>
          <w:sz w:val="48"/>
          <w:szCs w:val="48"/>
        </w:rPr>
        <w:t xml:space="preserve">   </w:t>
      </w:r>
    </w:p>
    <w:p w14:paraId="42490BFD" w14:textId="304291C5" w:rsidR="009837E5" w:rsidRPr="0010272A" w:rsidRDefault="00B105CB" w:rsidP="007C5E1F">
      <w:pPr>
        <w:pStyle w:val="aa"/>
        <w:numPr>
          <w:ilvl w:val="0"/>
          <w:numId w:val="27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10272A">
        <w:rPr>
          <w:rFonts w:ascii="微软雅黑" w:eastAsia="微软雅黑" w:hAnsi="微软雅黑"/>
          <w:szCs w:val="21"/>
        </w:rPr>
        <w:t>项目需求开发不全面</w:t>
      </w:r>
      <w:r w:rsidR="00462B5B" w:rsidRPr="0010272A">
        <w:rPr>
          <w:rFonts w:ascii="微软雅黑" w:eastAsia="微软雅黑" w:hAnsi="微软雅黑" w:hint="eastAsia"/>
          <w:szCs w:val="21"/>
        </w:rPr>
        <w:t>；</w:t>
      </w:r>
    </w:p>
    <w:p w14:paraId="075DAE39" w14:textId="54210F12" w:rsidR="009837E5" w:rsidRPr="0010272A" w:rsidRDefault="00B105CB" w:rsidP="007C5E1F">
      <w:pPr>
        <w:pStyle w:val="aa"/>
        <w:numPr>
          <w:ilvl w:val="0"/>
          <w:numId w:val="27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10272A">
        <w:rPr>
          <w:rFonts w:ascii="微软雅黑" w:eastAsia="微软雅黑" w:hAnsi="微软雅黑"/>
          <w:szCs w:val="21"/>
        </w:rPr>
        <w:t>需求存在较多缺失</w:t>
      </w:r>
      <w:r w:rsidR="00462B5B" w:rsidRPr="0010272A">
        <w:rPr>
          <w:rFonts w:ascii="微软雅黑" w:eastAsia="微软雅黑" w:hAnsi="微软雅黑" w:hint="eastAsia"/>
          <w:szCs w:val="21"/>
        </w:rPr>
        <w:t>；</w:t>
      </w:r>
    </w:p>
    <w:p w14:paraId="2FF174DC" w14:textId="66860EBA" w:rsidR="009837E5" w:rsidRPr="0010272A" w:rsidRDefault="00B105CB" w:rsidP="007C5E1F">
      <w:pPr>
        <w:pStyle w:val="aa"/>
        <w:numPr>
          <w:ilvl w:val="0"/>
          <w:numId w:val="27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10272A">
        <w:rPr>
          <w:rFonts w:ascii="微软雅黑" w:eastAsia="微软雅黑" w:hAnsi="微软雅黑"/>
          <w:szCs w:val="21"/>
        </w:rPr>
        <w:t>项目开发经费不足</w:t>
      </w:r>
      <w:r w:rsidR="00462B5B" w:rsidRPr="0010272A">
        <w:rPr>
          <w:rFonts w:ascii="微软雅黑" w:eastAsia="微软雅黑" w:hAnsi="微软雅黑" w:hint="eastAsia"/>
          <w:szCs w:val="21"/>
        </w:rPr>
        <w:t>；</w:t>
      </w:r>
    </w:p>
    <w:p w14:paraId="5D1CDF95" w14:textId="70ADEEB7" w:rsidR="009837E5" w:rsidRPr="0010272A" w:rsidRDefault="00B105CB" w:rsidP="007C5E1F">
      <w:pPr>
        <w:pStyle w:val="aa"/>
        <w:numPr>
          <w:ilvl w:val="0"/>
          <w:numId w:val="27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10272A">
        <w:rPr>
          <w:rFonts w:ascii="微软雅黑" w:eastAsia="微软雅黑" w:hAnsi="微软雅黑"/>
          <w:szCs w:val="21"/>
        </w:rPr>
        <w:t>项目界面设计较为单一</w:t>
      </w:r>
      <w:r w:rsidR="00462B5B" w:rsidRPr="0010272A">
        <w:rPr>
          <w:rFonts w:ascii="微软雅黑" w:eastAsia="微软雅黑" w:hAnsi="微软雅黑" w:hint="eastAsia"/>
          <w:szCs w:val="21"/>
        </w:rPr>
        <w:t>。</w:t>
      </w:r>
    </w:p>
    <w:sectPr w:rsidR="009837E5" w:rsidRPr="0010272A">
      <w:head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7" w:author="Fan Katherine" w:date="2021-06-24T15:23:00Z" w:initials="FK">
    <w:p w14:paraId="368C05B4" w14:textId="001984D0" w:rsidR="002F6D19" w:rsidRDefault="002F6D19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改格式之后把这段改掉</w:t>
      </w:r>
      <w:r>
        <w:rPr>
          <w:rFonts w:hint="eastAsia"/>
        </w:rPr>
        <w:t xml:space="preserve"> </w:t>
      </w:r>
      <w:r>
        <w:rPr>
          <w:rFonts w:hint="eastAsia"/>
        </w:rPr>
        <w:t>不是宋体</w:t>
      </w:r>
    </w:p>
  </w:comment>
  <w:comment w:id="14" w:author="Fan Katherine" w:date="2021-06-24T15:24:00Z" w:initials="FK">
    <w:p w14:paraId="303569EA" w14:textId="11954F12" w:rsidR="00754D5A" w:rsidRDefault="00754D5A">
      <w:pPr>
        <w:pStyle w:val="ae"/>
      </w:pPr>
      <w:r>
        <w:rPr>
          <w:rStyle w:val="ad"/>
        </w:rPr>
        <w:annotationRef/>
      </w:r>
      <w:r>
        <w:rPr>
          <w:rFonts w:hint="eastAsia"/>
        </w:rPr>
        <w:t>管理员的功能放在同一段</w:t>
      </w:r>
      <w:r>
        <w:rPr>
          <w:rFonts w:hint="eastAsia"/>
        </w:rPr>
        <w:t xml:space="preserve"> </w:t>
      </w:r>
      <w:r>
        <w:rPr>
          <w:rFonts w:hint="eastAsia"/>
        </w:rPr>
        <w:t>不同板块可以分点</w:t>
      </w:r>
      <w:r>
        <w:rPr>
          <w:rFonts w:hint="eastAsia"/>
        </w:rPr>
        <w:t xml:space="preserve"> </w:t>
      </w:r>
      <w:r>
        <w:rPr>
          <w:rFonts w:hint="eastAsia"/>
        </w:rPr>
        <w:t>把超级管理员说清楚</w:t>
      </w:r>
    </w:p>
  </w:comment>
  <w:comment w:id="32" w:author="Fan Katherine" w:date="2021-06-24T15:26:00Z" w:initials="FK">
    <w:p w14:paraId="3DE8941E" w14:textId="6897AEFB" w:rsidR="00B74256" w:rsidRDefault="00B74256">
      <w:pPr>
        <w:pStyle w:val="ae"/>
      </w:pPr>
      <w:r>
        <w:rPr>
          <w:rFonts w:hint="eastAsia"/>
        </w:rPr>
        <w:t>添加：</w:t>
      </w:r>
      <w:r>
        <w:rPr>
          <w:rStyle w:val="ad"/>
        </w:rPr>
        <w:annotationRef/>
      </w:r>
      <w:r>
        <w:rPr>
          <w:rFonts w:hint="eastAsia"/>
        </w:rPr>
        <w:t>超级管理员</w:t>
      </w:r>
    </w:p>
  </w:comment>
  <w:comment w:id="43" w:author="Fan Katherine" w:date="2021-06-24T15:28:00Z" w:initials="FK">
    <w:p w14:paraId="6762E05D" w14:textId="3D74E5BB" w:rsidR="009548B2" w:rsidRDefault="009548B2">
      <w:pPr>
        <w:pStyle w:val="ae"/>
      </w:pPr>
      <w:r>
        <w:rPr>
          <w:rStyle w:val="ad"/>
        </w:rPr>
        <w:annotationRef/>
      </w:r>
      <w:r>
        <w:rPr>
          <w:rFonts w:hint="eastAsia"/>
        </w:rPr>
        <w:t>超级管理员</w:t>
      </w:r>
    </w:p>
  </w:comment>
  <w:comment w:id="50" w:author="Fan Katherine" w:date="2021-06-24T15:28:00Z" w:initials="FK">
    <w:p w14:paraId="10375B67" w14:textId="20E506AF" w:rsidR="009548B2" w:rsidRDefault="009548B2">
      <w:pPr>
        <w:pStyle w:val="ae"/>
      </w:pPr>
      <w:r>
        <w:rPr>
          <w:rStyle w:val="ad"/>
        </w:rPr>
        <w:annotationRef/>
      </w:r>
      <w:r>
        <w:rPr>
          <w:rFonts w:hint="eastAsia"/>
        </w:rPr>
        <w:t>超级管理员</w:t>
      </w:r>
    </w:p>
  </w:comment>
  <w:comment w:id="66" w:author="Fan Katherine" w:date="2021-06-24T15:28:00Z" w:initials="FK">
    <w:p w14:paraId="789059C0" w14:textId="71CD2BBA" w:rsidR="0061238C" w:rsidRDefault="0061238C">
      <w:pPr>
        <w:pStyle w:val="ae"/>
      </w:pPr>
      <w:r>
        <w:rPr>
          <w:rStyle w:val="ad"/>
        </w:rPr>
        <w:annotationRef/>
      </w:r>
      <w:r>
        <w:rPr>
          <w:rFonts w:hint="eastAsia"/>
        </w:rPr>
        <w:t>超级管理员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68C05B4" w15:done="1"/>
  <w15:commentEx w15:paraId="303569EA" w15:done="1"/>
  <w15:commentEx w15:paraId="3DE8941E" w15:done="1"/>
  <w15:commentEx w15:paraId="6762E05D" w15:done="1"/>
  <w15:commentEx w15:paraId="10375B67" w15:done="1"/>
  <w15:commentEx w15:paraId="789059C0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7F2203" w16cex:dateUtc="2021-06-24T07:23:00Z"/>
  <w16cex:commentExtensible w16cex:durableId="247F223E" w16cex:dateUtc="2021-06-24T07:24:00Z"/>
  <w16cex:commentExtensible w16cex:durableId="247F228D" w16cex:dateUtc="2021-06-24T07:26:00Z"/>
  <w16cex:commentExtensible w16cex:durableId="247F2314" w16cex:dateUtc="2021-06-24T07:28:00Z"/>
  <w16cex:commentExtensible w16cex:durableId="247F2306" w16cex:dateUtc="2021-06-24T07:28:00Z"/>
  <w16cex:commentExtensible w16cex:durableId="247F232E" w16cex:dateUtc="2021-06-24T07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68C05B4" w16cid:durableId="247F2203"/>
  <w16cid:commentId w16cid:paraId="303569EA" w16cid:durableId="247F223E"/>
  <w16cid:commentId w16cid:paraId="3DE8941E" w16cid:durableId="247F228D"/>
  <w16cid:commentId w16cid:paraId="6762E05D" w16cid:durableId="247F2314"/>
  <w16cid:commentId w16cid:paraId="10375B67" w16cid:durableId="247F2306"/>
  <w16cid:commentId w16cid:paraId="789059C0" w16cid:durableId="247F232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CC1C0" w14:textId="77777777" w:rsidR="006A4BE3" w:rsidRDefault="006A4BE3" w:rsidP="008748E3">
      <w:r>
        <w:separator/>
      </w:r>
    </w:p>
  </w:endnote>
  <w:endnote w:type="continuationSeparator" w:id="0">
    <w:p w14:paraId="0F2E0E4F" w14:textId="77777777" w:rsidR="006A4BE3" w:rsidRDefault="006A4BE3" w:rsidP="008748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B8953" w14:textId="77777777" w:rsidR="006A4BE3" w:rsidRDefault="006A4BE3" w:rsidP="008748E3">
      <w:r>
        <w:separator/>
      </w:r>
    </w:p>
  </w:footnote>
  <w:footnote w:type="continuationSeparator" w:id="0">
    <w:p w14:paraId="1FB12CA8" w14:textId="77777777" w:rsidR="006A4BE3" w:rsidRDefault="006A4BE3" w:rsidP="008748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DDC98" w14:textId="77777777" w:rsidR="00F4114D" w:rsidRDefault="00F4114D" w:rsidP="00F4114D">
    <w:pPr>
      <w:pStyle w:val="a6"/>
      <w:pBdr>
        <w:bottom w:val="thickThinSmallGap" w:sz="24" w:space="8" w:color="622423"/>
      </w:pBdr>
      <w:jc w:val="left"/>
      <w:rPr>
        <w:rFonts w:ascii="微软雅黑" w:eastAsia="微软雅黑" w:hAnsi="微软雅黑"/>
      </w:rPr>
    </w:pPr>
  </w:p>
  <w:p w14:paraId="5A847FCB" w14:textId="4FA7C544" w:rsidR="00F4114D" w:rsidRDefault="00F4114D" w:rsidP="00F4114D">
    <w:pPr>
      <w:pStyle w:val="a6"/>
      <w:pBdr>
        <w:bottom w:val="thickThinSmallGap" w:sz="24" w:space="8" w:color="622423"/>
      </w:pBdr>
      <w:jc w:val="left"/>
      <w:rPr>
        <w:rFonts w:ascii="微软雅黑" w:eastAsia="微软雅黑" w:hAnsi="微软雅黑"/>
        <w:sz w:val="32"/>
        <w:szCs w:val="32"/>
      </w:rPr>
    </w:pPr>
    <w:r>
      <w:t>企业资产管理系统</w:t>
    </w:r>
    <w:r>
      <w:rPr>
        <w:rFonts w:ascii="微软雅黑" w:eastAsia="微软雅黑" w:hAnsi="微软雅黑"/>
      </w:rPr>
      <w:t xml:space="preserve">                </w:t>
    </w:r>
    <w:r>
      <w:rPr>
        <w:rFonts w:ascii="微软雅黑" w:eastAsia="微软雅黑" w:hAnsi="微软雅黑"/>
      </w:rPr>
      <w:t xml:space="preserve"> </w:t>
    </w:r>
    <w:r>
      <w:rPr>
        <w:rFonts w:hint="eastAsia"/>
      </w:rPr>
      <w:t>软件</w:t>
    </w:r>
    <w:r>
      <w:rPr>
        <w:rFonts w:hint="eastAsia"/>
      </w:rPr>
      <w:t>需求规格说明书</w:t>
    </w:r>
    <w:r>
      <w:rPr>
        <w:rFonts w:hint="eastAsia"/>
      </w:rPr>
      <w:t>v</w:t>
    </w:r>
    <w:r>
      <w:t xml:space="preserve">1.0        </w:t>
    </w:r>
    <w:r>
      <w:t>高级软件工程能力训练</w:t>
    </w:r>
    <w:r>
      <w:rPr>
        <w:rFonts w:hint="eastAsia"/>
      </w:rPr>
      <w:t>第</w:t>
    </w:r>
    <w:r>
      <w:rPr>
        <w:rFonts w:hint="eastAsia"/>
      </w:rPr>
      <w:t>2</w:t>
    </w:r>
    <w:r>
      <w:t>7</w:t>
    </w:r>
    <w:r>
      <w:t>小组</w:t>
    </w:r>
    <w:r>
      <w:t> </w:t>
    </w:r>
  </w:p>
  <w:p w14:paraId="17E183CA" w14:textId="77777777" w:rsidR="008748E3" w:rsidRPr="00F4114D" w:rsidRDefault="008748E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96CCF"/>
    <w:multiLevelType w:val="multilevel"/>
    <w:tmpl w:val="00196CCF"/>
    <w:lvl w:ilvl="0">
      <w:start w:val="1"/>
      <w:numFmt w:val="chineseCountingThousand"/>
      <w:lvlText w:val="(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FA57B3"/>
    <w:multiLevelType w:val="hybridMultilevel"/>
    <w:tmpl w:val="66181BA8"/>
    <w:lvl w:ilvl="0" w:tplc="F55C5E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AB71AC"/>
    <w:multiLevelType w:val="multilevel"/>
    <w:tmpl w:val="06AB71AC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A52CD3"/>
    <w:multiLevelType w:val="multilevel"/>
    <w:tmpl w:val="09A52CD3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EA4541E"/>
    <w:multiLevelType w:val="hybridMultilevel"/>
    <w:tmpl w:val="B9463C9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0EC851B4"/>
    <w:multiLevelType w:val="hybridMultilevel"/>
    <w:tmpl w:val="FE00D17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10D90600"/>
    <w:multiLevelType w:val="multilevel"/>
    <w:tmpl w:val="10D90600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12D12A9"/>
    <w:multiLevelType w:val="hybridMultilevel"/>
    <w:tmpl w:val="66181BA8"/>
    <w:lvl w:ilvl="0" w:tplc="F55C5E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1EE11EE"/>
    <w:multiLevelType w:val="multilevel"/>
    <w:tmpl w:val="11EE11EE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42C7F37"/>
    <w:multiLevelType w:val="hybridMultilevel"/>
    <w:tmpl w:val="66181BA8"/>
    <w:lvl w:ilvl="0" w:tplc="F55C5E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4F94A27"/>
    <w:multiLevelType w:val="hybridMultilevel"/>
    <w:tmpl w:val="66181BA8"/>
    <w:lvl w:ilvl="0" w:tplc="F55C5E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51F0698"/>
    <w:multiLevelType w:val="hybridMultilevel"/>
    <w:tmpl w:val="66181BA8"/>
    <w:lvl w:ilvl="0" w:tplc="F55C5E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756711A"/>
    <w:multiLevelType w:val="hybridMultilevel"/>
    <w:tmpl w:val="66181BA8"/>
    <w:lvl w:ilvl="0" w:tplc="F55C5E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A7659BF"/>
    <w:multiLevelType w:val="multilevel"/>
    <w:tmpl w:val="1A7659BF"/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1D8F2E73"/>
    <w:multiLevelType w:val="multilevel"/>
    <w:tmpl w:val="1D8F2E73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DAF702A"/>
    <w:multiLevelType w:val="hybridMultilevel"/>
    <w:tmpl w:val="66181BA8"/>
    <w:lvl w:ilvl="0" w:tplc="F55C5E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FEA0795"/>
    <w:multiLevelType w:val="multilevel"/>
    <w:tmpl w:val="1FEA0795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0867734"/>
    <w:multiLevelType w:val="multilevel"/>
    <w:tmpl w:val="2086773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0AE7AA0"/>
    <w:multiLevelType w:val="multilevel"/>
    <w:tmpl w:val="20AE7AA0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16314D1"/>
    <w:multiLevelType w:val="hybridMultilevel"/>
    <w:tmpl w:val="66181BA8"/>
    <w:lvl w:ilvl="0" w:tplc="F55C5E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19511B0"/>
    <w:multiLevelType w:val="hybridMultilevel"/>
    <w:tmpl w:val="FE00D17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238C7A99"/>
    <w:multiLevelType w:val="multilevel"/>
    <w:tmpl w:val="238C7A99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24517ABF"/>
    <w:multiLevelType w:val="multilevel"/>
    <w:tmpl w:val="24517ABF"/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3" w15:restartNumberingAfterBreak="0">
    <w:nsid w:val="28D52C5A"/>
    <w:multiLevelType w:val="hybridMultilevel"/>
    <w:tmpl w:val="66181BA8"/>
    <w:lvl w:ilvl="0" w:tplc="F55C5E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2BD9573D"/>
    <w:multiLevelType w:val="multilevel"/>
    <w:tmpl w:val="2BD9573D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2FF6216D"/>
    <w:multiLevelType w:val="multilevel"/>
    <w:tmpl w:val="2FF6216D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1443682"/>
    <w:multiLevelType w:val="multilevel"/>
    <w:tmpl w:val="31443682"/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7" w15:restartNumberingAfterBreak="0">
    <w:nsid w:val="33BD2825"/>
    <w:multiLevelType w:val="multilevel"/>
    <w:tmpl w:val="33BD2825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6C44CC4"/>
    <w:multiLevelType w:val="multilevel"/>
    <w:tmpl w:val="36C44CC4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86A7015"/>
    <w:multiLevelType w:val="multilevel"/>
    <w:tmpl w:val="386A7015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3878079C"/>
    <w:multiLevelType w:val="hybridMultilevel"/>
    <w:tmpl w:val="66181BA8"/>
    <w:lvl w:ilvl="0" w:tplc="F55C5E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38D92D40"/>
    <w:multiLevelType w:val="hybridMultilevel"/>
    <w:tmpl w:val="732261A2"/>
    <w:lvl w:ilvl="0" w:tplc="F55C5E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0D31445"/>
    <w:multiLevelType w:val="hybridMultilevel"/>
    <w:tmpl w:val="66181BA8"/>
    <w:lvl w:ilvl="0" w:tplc="F55C5E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83B3ED7"/>
    <w:multiLevelType w:val="multilevel"/>
    <w:tmpl w:val="483B3ED7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4A655ADC"/>
    <w:multiLevelType w:val="hybridMultilevel"/>
    <w:tmpl w:val="66181BA8"/>
    <w:lvl w:ilvl="0" w:tplc="F55C5E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4E001CC9"/>
    <w:multiLevelType w:val="multilevel"/>
    <w:tmpl w:val="4E001CC9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4EF968FF"/>
    <w:multiLevelType w:val="hybridMultilevel"/>
    <w:tmpl w:val="66181BA8"/>
    <w:lvl w:ilvl="0" w:tplc="F55C5E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80A31CB"/>
    <w:multiLevelType w:val="hybridMultilevel"/>
    <w:tmpl w:val="66181BA8"/>
    <w:lvl w:ilvl="0" w:tplc="F55C5E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8993931"/>
    <w:multiLevelType w:val="multilevel"/>
    <w:tmpl w:val="58993931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5C7412E2"/>
    <w:multiLevelType w:val="multilevel"/>
    <w:tmpl w:val="5C7412E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1125" w:hanging="112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125" w:hanging="11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5" w:hanging="112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25" w:hanging="112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25" w:hanging="112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25" w:hanging="1125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0" w15:restartNumberingAfterBreak="0">
    <w:nsid w:val="61067057"/>
    <w:multiLevelType w:val="multilevel"/>
    <w:tmpl w:val="61067057"/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1" w15:restartNumberingAfterBreak="0">
    <w:nsid w:val="62977D6A"/>
    <w:multiLevelType w:val="multilevel"/>
    <w:tmpl w:val="62977D6A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5C87E42"/>
    <w:multiLevelType w:val="multilevel"/>
    <w:tmpl w:val="65C87E42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9C558C4"/>
    <w:multiLevelType w:val="hybridMultilevel"/>
    <w:tmpl w:val="66181BA8"/>
    <w:lvl w:ilvl="0" w:tplc="F55C5E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D417D99"/>
    <w:multiLevelType w:val="multilevel"/>
    <w:tmpl w:val="7D417D99"/>
    <w:lvl w:ilvl="0">
      <w:start w:val="1"/>
      <w:numFmt w:val="decimal"/>
      <w:lvlText w:val="%1)"/>
      <w:lvlJc w:val="left"/>
      <w:pPr>
        <w:ind w:left="845" w:hanging="420"/>
      </w:p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45" w15:restartNumberingAfterBreak="0">
    <w:nsid w:val="7D8B0603"/>
    <w:multiLevelType w:val="multilevel"/>
    <w:tmpl w:val="7D8B0603"/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6" w15:restartNumberingAfterBreak="0">
    <w:nsid w:val="7EAE1F80"/>
    <w:multiLevelType w:val="hybridMultilevel"/>
    <w:tmpl w:val="66181BA8"/>
    <w:lvl w:ilvl="0" w:tplc="F55C5E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FAA5FE3"/>
    <w:multiLevelType w:val="hybridMultilevel"/>
    <w:tmpl w:val="66181BA8"/>
    <w:lvl w:ilvl="0" w:tplc="F55C5E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3"/>
  </w:num>
  <w:num w:numId="2">
    <w:abstractNumId w:val="17"/>
  </w:num>
  <w:num w:numId="3">
    <w:abstractNumId w:val="39"/>
  </w:num>
  <w:num w:numId="4">
    <w:abstractNumId w:val="3"/>
  </w:num>
  <w:num w:numId="5">
    <w:abstractNumId w:val="2"/>
  </w:num>
  <w:num w:numId="6">
    <w:abstractNumId w:val="28"/>
  </w:num>
  <w:num w:numId="7">
    <w:abstractNumId w:val="0"/>
  </w:num>
  <w:num w:numId="8">
    <w:abstractNumId w:val="16"/>
  </w:num>
  <w:num w:numId="9">
    <w:abstractNumId w:val="8"/>
  </w:num>
  <w:num w:numId="10">
    <w:abstractNumId w:val="21"/>
  </w:num>
  <w:num w:numId="11">
    <w:abstractNumId w:val="27"/>
  </w:num>
  <w:num w:numId="12">
    <w:abstractNumId w:val="14"/>
  </w:num>
  <w:num w:numId="13">
    <w:abstractNumId w:val="18"/>
  </w:num>
  <w:num w:numId="14">
    <w:abstractNumId w:val="35"/>
  </w:num>
  <w:num w:numId="15">
    <w:abstractNumId w:val="41"/>
  </w:num>
  <w:num w:numId="16">
    <w:abstractNumId w:val="25"/>
  </w:num>
  <w:num w:numId="17">
    <w:abstractNumId w:val="38"/>
  </w:num>
  <w:num w:numId="18">
    <w:abstractNumId w:val="42"/>
  </w:num>
  <w:num w:numId="19">
    <w:abstractNumId w:val="22"/>
  </w:num>
  <w:num w:numId="20">
    <w:abstractNumId w:val="40"/>
  </w:num>
  <w:num w:numId="21">
    <w:abstractNumId w:val="26"/>
  </w:num>
  <w:num w:numId="22">
    <w:abstractNumId w:val="13"/>
  </w:num>
  <w:num w:numId="23">
    <w:abstractNumId w:val="29"/>
  </w:num>
  <w:num w:numId="24">
    <w:abstractNumId w:val="45"/>
  </w:num>
  <w:num w:numId="25">
    <w:abstractNumId w:val="44"/>
  </w:num>
  <w:num w:numId="26">
    <w:abstractNumId w:val="24"/>
  </w:num>
  <w:num w:numId="27">
    <w:abstractNumId w:val="6"/>
  </w:num>
  <w:num w:numId="28">
    <w:abstractNumId w:val="4"/>
  </w:num>
  <w:num w:numId="29">
    <w:abstractNumId w:val="30"/>
  </w:num>
  <w:num w:numId="30">
    <w:abstractNumId w:val="12"/>
  </w:num>
  <w:num w:numId="31">
    <w:abstractNumId w:val="7"/>
  </w:num>
  <w:num w:numId="32">
    <w:abstractNumId w:val="9"/>
  </w:num>
  <w:num w:numId="33">
    <w:abstractNumId w:val="43"/>
  </w:num>
  <w:num w:numId="34">
    <w:abstractNumId w:val="34"/>
  </w:num>
  <w:num w:numId="35">
    <w:abstractNumId w:val="47"/>
  </w:num>
  <w:num w:numId="36">
    <w:abstractNumId w:val="32"/>
  </w:num>
  <w:num w:numId="37">
    <w:abstractNumId w:val="36"/>
  </w:num>
  <w:num w:numId="38">
    <w:abstractNumId w:val="37"/>
  </w:num>
  <w:num w:numId="39">
    <w:abstractNumId w:val="11"/>
  </w:num>
  <w:num w:numId="40">
    <w:abstractNumId w:val="15"/>
  </w:num>
  <w:num w:numId="41">
    <w:abstractNumId w:val="19"/>
  </w:num>
  <w:num w:numId="42">
    <w:abstractNumId w:val="31"/>
  </w:num>
  <w:num w:numId="43">
    <w:abstractNumId w:val="1"/>
  </w:num>
  <w:num w:numId="44">
    <w:abstractNumId w:val="23"/>
  </w:num>
  <w:num w:numId="45">
    <w:abstractNumId w:val="46"/>
  </w:num>
  <w:num w:numId="46">
    <w:abstractNumId w:val="10"/>
  </w:num>
  <w:num w:numId="47">
    <w:abstractNumId w:val="20"/>
  </w:num>
  <w:num w:numId="48">
    <w:abstractNumId w:val="5"/>
  </w:num>
  <w:numIdMacAtCleanup w:val="4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an Katherine">
    <w15:presenceInfo w15:providerId="Windows Live" w15:userId="00071e3955a4939c"/>
  </w15:person>
  <w15:person w15:author="祝歆韵">
    <w15:presenceInfo w15:providerId="None" w15:userId="祝歆韵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0AF"/>
    <w:rsid w:val="000018CB"/>
    <w:rsid w:val="00010AC7"/>
    <w:rsid w:val="00013984"/>
    <w:rsid w:val="00015FAC"/>
    <w:rsid w:val="0002588B"/>
    <w:rsid w:val="0003046F"/>
    <w:rsid w:val="00030572"/>
    <w:rsid w:val="0003586A"/>
    <w:rsid w:val="0004065B"/>
    <w:rsid w:val="00041658"/>
    <w:rsid w:val="000437B5"/>
    <w:rsid w:val="0004507B"/>
    <w:rsid w:val="0004630F"/>
    <w:rsid w:val="00046AC0"/>
    <w:rsid w:val="000515CF"/>
    <w:rsid w:val="00053793"/>
    <w:rsid w:val="00054337"/>
    <w:rsid w:val="00062D1E"/>
    <w:rsid w:val="0006686F"/>
    <w:rsid w:val="000754A9"/>
    <w:rsid w:val="0007605E"/>
    <w:rsid w:val="00080C2C"/>
    <w:rsid w:val="00081C53"/>
    <w:rsid w:val="000839A4"/>
    <w:rsid w:val="00085C63"/>
    <w:rsid w:val="000867E3"/>
    <w:rsid w:val="0008768F"/>
    <w:rsid w:val="0009067D"/>
    <w:rsid w:val="00090821"/>
    <w:rsid w:val="00095AD4"/>
    <w:rsid w:val="000966F1"/>
    <w:rsid w:val="000968E0"/>
    <w:rsid w:val="000A293F"/>
    <w:rsid w:val="000A2C68"/>
    <w:rsid w:val="000A45A5"/>
    <w:rsid w:val="000A4604"/>
    <w:rsid w:val="000A7A9D"/>
    <w:rsid w:val="000B09F5"/>
    <w:rsid w:val="000B20C0"/>
    <w:rsid w:val="000B3AF6"/>
    <w:rsid w:val="000B5AF2"/>
    <w:rsid w:val="000B635C"/>
    <w:rsid w:val="000C0F6F"/>
    <w:rsid w:val="000C2C92"/>
    <w:rsid w:val="000C36EA"/>
    <w:rsid w:val="000C4085"/>
    <w:rsid w:val="000C4144"/>
    <w:rsid w:val="000C525C"/>
    <w:rsid w:val="000C62DD"/>
    <w:rsid w:val="000D0EF3"/>
    <w:rsid w:val="000D6AAB"/>
    <w:rsid w:val="000E77FA"/>
    <w:rsid w:val="000E7DC2"/>
    <w:rsid w:val="000F30D7"/>
    <w:rsid w:val="000F7CF6"/>
    <w:rsid w:val="0010129E"/>
    <w:rsid w:val="0010272A"/>
    <w:rsid w:val="0011678B"/>
    <w:rsid w:val="00116AB7"/>
    <w:rsid w:val="00117754"/>
    <w:rsid w:val="00117F0A"/>
    <w:rsid w:val="001208D3"/>
    <w:rsid w:val="0012203C"/>
    <w:rsid w:val="001224A3"/>
    <w:rsid w:val="00123037"/>
    <w:rsid w:val="0013128A"/>
    <w:rsid w:val="0013147C"/>
    <w:rsid w:val="001322BC"/>
    <w:rsid w:val="001326AA"/>
    <w:rsid w:val="001334D4"/>
    <w:rsid w:val="001355E9"/>
    <w:rsid w:val="00135C79"/>
    <w:rsid w:val="00136F25"/>
    <w:rsid w:val="00141643"/>
    <w:rsid w:val="00141FD0"/>
    <w:rsid w:val="00143AFB"/>
    <w:rsid w:val="00145140"/>
    <w:rsid w:val="0015454A"/>
    <w:rsid w:val="00160D73"/>
    <w:rsid w:val="0016331D"/>
    <w:rsid w:val="0016513C"/>
    <w:rsid w:val="00166A98"/>
    <w:rsid w:val="0017137C"/>
    <w:rsid w:val="0017463E"/>
    <w:rsid w:val="00180477"/>
    <w:rsid w:val="001833D8"/>
    <w:rsid w:val="001920C0"/>
    <w:rsid w:val="00195BF4"/>
    <w:rsid w:val="001A1FB3"/>
    <w:rsid w:val="001B1959"/>
    <w:rsid w:val="001B2074"/>
    <w:rsid w:val="001B514E"/>
    <w:rsid w:val="001D183D"/>
    <w:rsid w:val="001D4CD9"/>
    <w:rsid w:val="001D6788"/>
    <w:rsid w:val="001D77F7"/>
    <w:rsid w:val="001E2A63"/>
    <w:rsid w:val="001F4239"/>
    <w:rsid w:val="001F54FE"/>
    <w:rsid w:val="001F64AE"/>
    <w:rsid w:val="00204BE0"/>
    <w:rsid w:val="00205E07"/>
    <w:rsid w:val="002132B2"/>
    <w:rsid w:val="00213CC8"/>
    <w:rsid w:val="00215662"/>
    <w:rsid w:val="00222B7A"/>
    <w:rsid w:val="002335F7"/>
    <w:rsid w:val="002463CC"/>
    <w:rsid w:val="00260F9E"/>
    <w:rsid w:val="002612E0"/>
    <w:rsid w:val="00262A11"/>
    <w:rsid w:val="0026576C"/>
    <w:rsid w:val="002701CD"/>
    <w:rsid w:val="0028042B"/>
    <w:rsid w:val="002819FA"/>
    <w:rsid w:val="00282AA4"/>
    <w:rsid w:val="00283FD5"/>
    <w:rsid w:val="00285E07"/>
    <w:rsid w:val="00287F72"/>
    <w:rsid w:val="002954B1"/>
    <w:rsid w:val="00295BBD"/>
    <w:rsid w:val="002B0296"/>
    <w:rsid w:val="002B13A1"/>
    <w:rsid w:val="002B553F"/>
    <w:rsid w:val="002B6317"/>
    <w:rsid w:val="002C083E"/>
    <w:rsid w:val="002C75B1"/>
    <w:rsid w:val="002C7E2A"/>
    <w:rsid w:val="002D1258"/>
    <w:rsid w:val="002D16D0"/>
    <w:rsid w:val="002D22DA"/>
    <w:rsid w:val="002D2D51"/>
    <w:rsid w:val="002D56E4"/>
    <w:rsid w:val="002D695E"/>
    <w:rsid w:val="002D7CA3"/>
    <w:rsid w:val="002E0256"/>
    <w:rsid w:val="002E78D4"/>
    <w:rsid w:val="002F0310"/>
    <w:rsid w:val="002F12E4"/>
    <w:rsid w:val="002F6D19"/>
    <w:rsid w:val="0030002C"/>
    <w:rsid w:val="0030076E"/>
    <w:rsid w:val="0030247C"/>
    <w:rsid w:val="0030326B"/>
    <w:rsid w:val="00303988"/>
    <w:rsid w:val="00305A5F"/>
    <w:rsid w:val="00314DB1"/>
    <w:rsid w:val="00323894"/>
    <w:rsid w:val="003249E4"/>
    <w:rsid w:val="00325EF5"/>
    <w:rsid w:val="00327615"/>
    <w:rsid w:val="00327A27"/>
    <w:rsid w:val="003315FE"/>
    <w:rsid w:val="0034358D"/>
    <w:rsid w:val="00343CE0"/>
    <w:rsid w:val="00345AC3"/>
    <w:rsid w:val="00350A14"/>
    <w:rsid w:val="00351BF5"/>
    <w:rsid w:val="00362584"/>
    <w:rsid w:val="00367A80"/>
    <w:rsid w:val="00376A01"/>
    <w:rsid w:val="00386F1B"/>
    <w:rsid w:val="0039070D"/>
    <w:rsid w:val="00390861"/>
    <w:rsid w:val="003A068F"/>
    <w:rsid w:val="003A0D74"/>
    <w:rsid w:val="003A3576"/>
    <w:rsid w:val="003A4286"/>
    <w:rsid w:val="003A5028"/>
    <w:rsid w:val="003B485B"/>
    <w:rsid w:val="003B5B9C"/>
    <w:rsid w:val="003C03E6"/>
    <w:rsid w:val="003D4A44"/>
    <w:rsid w:val="003E34AE"/>
    <w:rsid w:val="003F721F"/>
    <w:rsid w:val="00414302"/>
    <w:rsid w:val="0042625E"/>
    <w:rsid w:val="00430B35"/>
    <w:rsid w:val="00434A34"/>
    <w:rsid w:val="00436018"/>
    <w:rsid w:val="00443942"/>
    <w:rsid w:val="004504FA"/>
    <w:rsid w:val="0045241D"/>
    <w:rsid w:val="00456917"/>
    <w:rsid w:val="0046064D"/>
    <w:rsid w:val="00460D1E"/>
    <w:rsid w:val="00462B5B"/>
    <w:rsid w:val="00465B63"/>
    <w:rsid w:val="00471B43"/>
    <w:rsid w:val="00472464"/>
    <w:rsid w:val="00474BC6"/>
    <w:rsid w:val="004754AF"/>
    <w:rsid w:val="0047556D"/>
    <w:rsid w:val="00481382"/>
    <w:rsid w:val="00481864"/>
    <w:rsid w:val="004831B1"/>
    <w:rsid w:val="00484915"/>
    <w:rsid w:val="00485394"/>
    <w:rsid w:val="00485E00"/>
    <w:rsid w:val="0048651E"/>
    <w:rsid w:val="004A2B10"/>
    <w:rsid w:val="004A7050"/>
    <w:rsid w:val="004B0978"/>
    <w:rsid w:val="004C0C44"/>
    <w:rsid w:val="004C6DE1"/>
    <w:rsid w:val="004C7FE0"/>
    <w:rsid w:val="004D1FB2"/>
    <w:rsid w:val="004D347C"/>
    <w:rsid w:val="004D382F"/>
    <w:rsid w:val="004D43C7"/>
    <w:rsid w:val="004E301E"/>
    <w:rsid w:val="004E5973"/>
    <w:rsid w:val="004E64FE"/>
    <w:rsid w:val="004F0399"/>
    <w:rsid w:val="004F4A83"/>
    <w:rsid w:val="00501A1E"/>
    <w:rsid w:val="00505B9A"/>
    <w:rsid w:val="00513F48"/>
    <w:rsid w:val="005163E8"/>
    <w:rsid w:val="0052128C"/>
    <w:rsid w:val="00521489"/>
    <w:rsid w:val="00521DE3"/>
    <w:rsid w:val="00526947"/>
    <w:rsid w:val="005416F3"/>
    <w:rsid w:val="00563A90"/>
    <w:rsid w:val="00574311"/>
    <w:rsid w:val="00576428"/>
    <w:rsid w:val="00582757"/>
    <w:rsid w:val="00583546"/>
    <w:rsid w:val="00584A23"/>
    <w:rsid w:val="005879EB"/>
    <w:rsid w:val="005953CF"/>
    <w:rsid w:val="005977DD"/>
    <w:rsid w:val="005A131D"/>
    <w:rsid w:val="005A1903"/>
    <w:rsid w:val="005A63FE"/>
    <w:rsid w:val="005A6EC8"/>
    <w:rsid w:val="005A7BB2"/>
    <w:rsid w:val="005B2BF5"/>
    <w:rsid w:val="005C1797"/>
    <w:rsid w:val="005C582D"/>
    <w:rsid w:val="005E0D8D"/>
    <w:rsid w:val="005E3F82"/>
    <w:rsid w:val="005E479E"/>
    <w:rsid w:val="005E674C"/>
    <w:rsid w:val="005E76C1"/>
    <w:rsid w:val="005F1C7E"/>
    <w:rsid w:val="005F20D1"/>
    <w:rsid w:val="005F273B"/>
    <w:rsid w:val="005F5422"/>
    <w:rsid w:val="005F6088"/>
    <w:rsid w:val="00601A9C"/>
    <w:rsid w:val="00606187"/>
    <w:rsid w:val="00610A52"/>
    <w:rsid w:val="0061238C"/>
    <w:rsid w:val="006139E0"/>
    <w:rsid w:val="006161A4"/>
    <w:rsid w:val="00625E69"/>
    <w:rsid w:val="00630F10"/>
    <w:rsid w:val="006356BB"/>
    <w:rsid w:val="00637308"/>
    <w:rsid w:val="00641ABA"/>
    <w:rsid w:val="00642EF1"/>
    <w:rsid w:val="00644849"/>
    <w:rsid w:val="006448FE"/>
    <w:rsid w:val="00644AA7"/>
    <w:rsid w:val="006469CA"/>
    <w:rsid w:val="00650248"/>
    <w:rsid w:val="00652442"/>
    <w:rsid w:val="00656F22"/>
    <w:rsid w:val="006604DA"/>
    <w:rsid w:val="00664237"/>
    <w:rsid w:val="00664A23"/>
    <w:rsid w:val="00665A39"/>
    <w:rsid w:val="00672004"/>
    <w:rsid w:val="00672C33"/>
    <w:rsid w:val="00675496"/>
    <w:rsid w:val="006759D7"/>
    <w:rsid w:val="0068274E"/>
    <w:rsid w:val="00682759"/>
    <w:rsid w:val="006873AB"/>
    <w:rsid w:val="00691EF9"/>
    <w:rsid w:val="0069486E"/>
    <w:rsid w:val="00695F34"/>
    <w:rsid w:val="00697050"/>
    <w:rsid w:val="00697834"/>
    <w:rsid w:val="006A4BE3"/>
    <w:rsid w:val="006A4FEB"/>
    <w:rsid w:val="006B57D9"/>
    <w:rsid w:val="006B60F8"/>
    <w:rsid w:val="006C23BA"/>
    <w:rsid w:val="006C67AB"/>
    <w:rsid w:val="006C776A"/>
    <w:rsid w:val="006D0DF7"/>
    <w:rsid w:val="006E21A3"/>
    <w:rsid w:val="006E255A"/>
    <w:rsid w:val="006E3216"/>
    <w:rsid w:val="006E385A"/>
    <w:rsid w:val="006F0D7A"/>
    <w:rsid w:val="006F3152"/>
    <w:rsid w:val="00701FA8"/>
    <w:rsid w:val="007034C8"/>
    <w:rsid w:val="0071065E"/>
    <w:rsid w:val="007118F4"/>
    <w:rsid w:val="00714B08"/>
    <w:rsid w:val="00715891"/>
    <w:rsid w:val="00716F76"/>
    <w:rsid w:val="007277DB"/>
    <w:rsid w:val="00732DFD"/>
    <w:rsid w:val="00733829"/>
    <w:rsid w:val="007349BB"/>
    <w:rsid w:val="00740E8F"/>
    <w:rsid w:val="00752050"/>
    <w:rsid w:val="00753693"/>
    <w:rsid w:val="007537E9"/>
    <w:rsid w:val="00754D5A"/>
    <w:rsid w:val="007553D2"/>
    <w:rsid w:val="00755B92"/>
    <w:rsid w:val="00755FED"/>
    <w:rsid w:val="00756C8D"/>
    <w:rsid w:val="00773668"/>
    <w:rsid w:val="007763C9"/>
    <w:rsid w:val="007772A1"/>
    <w:rsid w:val="007808DB"/>
    <w:rsid w:val="0078762D"/>
    <w:rsid w:val="00790838"/>
    <w:rsid w:val="00790AD5"/>
    <w:rsid w:val="00791A20"/>
    <w:rsid w:val="00793976"/>
    <w:rsid w:val="0079404A"/>
    <w:rsid w:val="00796755"/>
    <w:rsid w:val="00797872"/>
    <w:rsid w:val="007978F5"/>
    <w:rsid w:val="007A4885"/>
    <w:rsid w:val="007B000A"/>
    <w:rsid w:val="007B263D"/>
    <w:rsid w:val="007C4DB7"/>
    <w:rsid w:val="007C5E1F"/>
    <w:rsid w:val="007D2EEA"/>
    <w:rsid w:val="007D5414"/>
    <w:rsid w:val="007D7212"/>
    <w:rsid w:val="007E306B"/>
    <w:rsid w:val="007F1706"/>
    <w:rsid w:val="007F3042"/>
    <w:rsid w:val="008071E5"/>
    <w:rsid w:val="008075F5"/>
    <w:rsid w:val="00813689"/>
    <w:rsid w:val="00817ED3"/>
    <w:rsid w:val="008311C6"/>
    <w:rsid w:val="00832546"/>
    <w:rsid w:val="0083296A"/>
    <w:rsid w:val="00844F0E"/>
    <w:rsid w:val="00857648"/>
    <w:rsid w:val="0086183B"/>
    <w:rsid w:val="0086588D"/>
    <w:rsid w:val="0087316A"/>
    <w:rsid w:val="008732D7"/>
    <w:rsid w:val="008748E3"/>
    <w:rsid w:val="008803EC"/>
    <w:rsid w:val="00881348"/>
    <w:rsid w:val="008813DF"/>
    <w:rsid w:val="00895079"/>
    <w:rsid w:val="00895C22"/>
    <w:rsid w:val="0089785B"/>
    <w:rsid w:val="008A0225"/>
    <w:rsid w:val="008A07C4"/>
    <w:rsid w:val="008A391E"/>
    <w:rsid w:val="008A43E8"/>
    <w:rsid w:val="008A5273"/>
    <w:rsid w:val="008B1E71"/>
    <w:rsid w:val="008B399A"/>
    <w:rsid w:val="008C2C08"/>
    <w:rsid w:val="008D4509"/>
    <w:rsid w:val="008D5459"/>
    <w:rsid w:val="008E0BA3"/>
    <w:rsid w:val="008E3A78"/>
    <w:rsid w:val="008E5971"/>
    <w:rsid w:val="008E5B23"/>
    <w:rsid w:val="008F361D"/>
    <w:rsid w:val="008F72BB"/>
    <w:rsid w:val="0090380A"/>
    <w:rsid w:val="0091269C"/>
    <w:rsid w:val="00914729"/>
    <w:rsid w:val="00914A60"/>
    <w:rsid w:val="00917105"/>
    <w:rsid w:val="00921E2F"/>
    <w:rsid w:val="0092268C"/>
    <w:rsid w:val="00922A77"/>
    <w:rsid w:val="00923CA4"/>
    <w:rsid w:val="009254F7"/>
    <w:rsid w:val="00925716"/>
    <w:rsid w:val="00930C41"/>
    <w:rsid w:val="00937552"/>
    <w:rsid w:val="009417F2"/>
    <w:rsid w:val="00944067"/>
    <w:rsid w:val="009459B8"/>
    <w:rsid w:val="00951683"/>
    <w:rsid w:val="009532AF"/>
    <w:rsid w:val="0095453E"/>
    <w:rsid w:val="009548B2"/>
    <w:rsid w:val="0095671E"/>
    <w:rsid w:val="009577C0"/>
    <w:rsid w:val="00963097"/>
    <w:rsid w:val="00963257"/>
    <w:rsid w:val="009647CD"/>
    <w:rsid w:val="009659B9"/>
    <w:rsid w:val="0097040B"/>
    <w:rsid w:val="00971E5D"/>
    <w:rsid w:val="00977BBE"/>
    <w:rsid w:val="009837E5"/>
    <w:rsid w:val="00995AB6"/>
    <w:rsid w:val="009A57B7"/>
    <w:rsid w:val="009A64F5"/>
    <w:rsid w:val="009A7B29"/>
    <w:rsid w:val="009B0B10"/>
    <w:rsid w:val="009B2A9A"/>
    <w:rsid w:val="009B7171"/>
    <w:rsid w:val="009C3145"/>
    <w:rsid w:val="009C4B26"/>
    <w:rsid w:val="009C5BC5"/>
    <w:rsid w:val="009D538E"/>
    <w:rsid w:val="009D79C2"/>
    <w:rsid w:val="009E0529"/>
    <w:rsid w:val="009E2378"/>
    <w:rsid w:val="009F2CD5"/>
    <w:rsid w:val="009F6D95"/>
    <w:rsid w:val="00A038AB"/>
    <w:rsid w:val="00A06095"/>
    <w:rsid w:val="00A07169"/>
    <w:rsid w:val="00A1376F"/>
    <w:rsid w:val="00A17199"/>
    <w:rsid w:val="00A273C4"/>
    <w:rsid w:val="00A310E7"/>
    <w:rsid w:val="00A31232"/>
    <w:rsid w:val="00A34487"/>
    <w:rsid w:val="00A360F3"/>
    <w:rsid w:val="00A404BC"/>
    <w:rsid w:val="00A4080D"/>
    <w:rsid w:val="00A44441"/>
    <w:rsid w:val="00A501CC"/>
    <w:rsid w:val="00A521CC"/>
    <w:rsid w:val="00A541BB"/>
    <w:rsid w:val="00A62A05"/>
    <w:rsid w:val="00A62E37"/>
    <w:rsid w:val="00A67E9E"/>
    <w:rsid w:val="00A86250"/>
    <w:rsid w:val="00A87F74"/>
    <w:rsid w:val="00A977B5"/>
    <w:rsid w:val="00AB477B"/>
    <w:rsid w:val="00AB4A2D"/>
    <w:rsid w:val="00AB4D7D"/>
    <w:rsid w:val="00AC7D78"/>
    <w:rsid w:val="00AD12D3"/>
    <w:rsid w:val="00AD1622"/>
    <w:rsid w:val="00AD5E5C"/>
    <w:rsid w:val="00AD64C5"/>
    <w:rsid w:val="00AE3319"/>
    <w:rsid w:val="00AE335C"/>
    <w:rsid w:val="00AE69BF"/>
    <w:rsid w:val="00AF34A0"/>
    <w:rsid w:val="00AF54A6"/>
    <w:rsid w:val="00B038D0"/>
    <w:rsid w:val="00B052A7"/>
    <w:rsid w:val="00B105CB"/>
    <w:rsid w:val="00B11690"/>
    <w:rsid w:val="00B12D06"/>
    <w:rsid w:val="00B1461F"/>
    <w:rsid w:val="00B21BDE"/>
    <w:rsid w:val="00B22584"/>
    <w:rsid w:val="00B3268D"/>
    <w:rsid w:val="00B33F01"/>
    <w:rsid w:val="00B444AA"/>
    <w:rsid w:val="00B4648F"/>
    <w:rsid w:val="00B50886"/>
    <w:rsid w:val="00B517BB"/>
    <w:rsid w:val="00B52035"/>
    <w:rsid w:val="00B633B5"/>
    <w:rsid w:val="00B6715F"/>
    <w:rsid w:val="00B74256"/>
    <w:rsid w:val="00B76FB2"/>
    <w:rsid w:val="00B83C33"/>
    <w:rsid w:val="00B87CCC"/>
    <w:rsid w:val="00B9149F"/>
    <w:rsid w:val="00BA0AE6"/>
    <w:rsid w:val="00BA0B7A"/>
    <w:rsid w:val="00BA2B54"/>
    <w:rsid w:val="00BA56D3"/>
    <w:rsid w:val="00BB3472"/>
    <w:rsid w:val="00BB6FE0"/>
    <w:rsid w:val="00BB73E2"/>
    <w:rsid w:val="00BC0DFD"/>
    <w:rsid w:val="00BC77A1"/>
    <w:rsid w:val="00BD320F"/>
    <w:rsid w:val="00BD3425"/>
    <w:rsid w:val="00BD5948"/>
    <w:rsid w:val="00BE3C83"/>
    <w:rsid w:val="00BE480F"/>
    <w:rsid w:val="00BE63A6"/>
    <w:rsid w:val="00BE69DD"/>
    <w:rsid w:val="00BF0019"/>
    <w:rsid w:val="00BF02DA"/>
    <w:rsid w:val="00BF2021"/>
    <w:rsid w:val="00C01CAA"/>
    <w:rsid w:val="00C01D70"/>
    <w:rsid w:val="00C01FC4"/>
    <w:rsid w:val="00C03C02"/>
    <w:rsid w:val="00C06F98"/>
    <w:rsid w:val="00C0716D"/>
    <w:rsid w:val="00C153EB"/>
    <w:rsid w:val="00C155C4"/>
    <w:rsid w:val="00C1690D"/>
    <w:rsid w:val="00C16ADD"/>
    <w:rsid w:val="00C20D76"/>
    <w:rsid w:val="00C211EA"/>
    <w:rsid w:val="00C21334"/>
    <w:rsid w:val="00C21F3C"/>
    <w:rsid w:val="00C25773"/>
    <w:rsid w:val="00C264D0"/>
    <w:rsid w:val="00C3104A"/>
    <w:rsid w:val="00C320C0"/>
    <w:rsid w:val="00C36346"/>
    <w:rsid w:val="00C36B73"/>
    <w:rsid w:val="00C421BF"/>
    <w:rsid w:val="00C444F2"/>
    <w:rsid w:val="00C52696"/>
    <w:rsid w:val="00C61842"/>
    <w:rsid w:val="00C632F5"/>
    <w:rsid w:val="00C63A10"/>
    <w:rsid w:val="00C63E60"/>
    <w:rsid w:val="00C67BBE"/>
    <w:rsid w:val="00C72B44"/>
    <w:rsid w:val="00C739B0"/>
    <w:rsid w:val="00C80609"/>
    <w:rsid w:val="00C82639"/>
    <w:rsid w:val="00C95897"/>
    <w:rsid w:val="00CA0846"/>
    <w:rsid w:val="00CA292D"/>
    <w:rsid w:val="00CA36C3"/>
    <w:rsid w:val="00CB114E"/>
    <w:rsid w:val="00CB15E7"/>
    <w:rsid w:val="00CB2349"/>
    <w:rsid w:val="00CC0457"/>
    <w:rsid w:val="00CC3597"/>
    <w:rsid w:val="00CC3D01"/>
    <w:rsid w:val="00CD04D1"/>
    <w:rsid w:val="00CD36ED"/>
    <w:rsid w:val="00CD5172"/>
    <w:rsid w:val="00CD52D1"/>
    <w:rsid w:val="00CE12AA"/>
    <w:rsid w:val="00CE163D"/>
    <w:rsid w:val="00CE280E"/>
    <w:rsid w:val="00CE5142"/>
    <w:rsid w:val="00CE755B"/>
    <w:rsid w:val="00CF22A3"/>
    <w:rsid w:val="00CF7526"/>
    <w:rsid w:val="00D03502"/>
    <w:rsid w:val="00D04656"/>
    <w:rsid w:val="00D16852"/>
    <w:rsid w:val="00D205BE"/>
    <w:rsid w:val="00D20B36"/>
    <w:rsid w:val="00D21BA3"/>
    <w:rsid w:val="00D26983"/>
    <w:rsid w:val="00D26B79"/>
    <w:rsid w:val="00D34BCF"/>
    <w:rsid w:val="00D36834"/>
    <w:rsid w:val="00D36EA1"/>
    <w:rsid w:val="00D4179D"/>
    <w:rsid w:val="00D418AC"/>
    <w:rsid w:val="00D45B51"/>
    <w:rsid w:val="00D523E6"/>
    <w:rsid w:val="00D540BB"/>
    <w:rsid w:val="00D544C5"/>
    <w:rsid w:val="00D648CC"/>
    <w:rsid w:val="00D656A4"/>
    <w:rsid w:val="00D65BCD"/>
    <w:rsid w:val="00D660D2"/>
    <w:rsid w:val="00D67C1C"/>
    <w:rsid w:val="00D74E88"/>
    <w:rsid w:val="00D820A3"/>
    <w:rsid w:val="00D87A5C"/>
    <w:rsid w:val="00D9330E"/>
    <w:rsid w:val="00D93523"/>
    <w:rsid w:val="00D9372D"/>
    <w:rsid w:val="00DA0BC6"/>
    <w:rsid w:val="00DA0D27"/>
    <w:rsid w:val="00DA0FC7"/>
    <w:rsid w:val="00DA45B6"/>
    <w:rsid w:val="00DB28E2"/>
    <w:rsid w:val="00DC5189"/>
    <w:rsid w:val="00DD451C"/>
    <w:rsid w:val="00DD4BEB"/>
    <w:rsid w:val="00DD6A8F"/>
    <w:rsid w:val="00DD7D60"/>
    <w:rsid w:val="00DE223A"/>
    <w:rsid w:val="00DE5546"/>
    <w:rsid w:val="00DF39FE"/>
    <w:rsid w:val="00DF5F86"/>
    <w:rsid w:val="00E0061E"/>
    <w:rsid w:val="00E01634"/>
    <w:rsid w:val="00E06F8E"/>
    <w:rsid w:val="00E214E5"/>
    <w:rsid w:val="00E21D14"/>
    <w:rsid w:val="00E24CAD"/>
    <w:rsid w:val="00E33035"/>
    <w:rsid w:val="00E422B2"/>
    <w:rsid w:val="00E430AF"/>
    <w:rsid w:val="00E512D0"/>
    <w:rsid w:val="00E53697"/>
    <w:rsid w:val="00E62B48"/>
    <w:rsid w:val="00E64471"/>
    <w:rsid w:val="00E70959"/>
    <w:rsid w:val="00E80D14"/>
    <w:rsid w:val="00E90F6D"/>
    <w:rsid w:val="00E97598"/>
    <w:rsid w:val="00EA139E"/>
    <w:rsid w:val="00EA2B7E"/>
    <w:rsid w:val="00EB43E1"/>
    <w:rsid w:val="00EB4631"/>
    <w:rsid w:val="00EB6320"/>
    <w:rsid w:val="00EC0EF9"/>
    <w:rsid w:val="00ED0D4D"/>
    <w:rsid w:val="00ED2D3B"/>
    <w:rsid w:val="00ED4F6D"/>
    <w:rsid w:val="00ED669C"/>
    <w:rsid w:val="00ED6D95"/>
    <w:rsid w:val="00ED6E69"/>
    <w:rsid w:val="00ED7031"/>
    <w:rsid w:val="00EE50FD"/>
    <w:rsid w:val="00EE78C2"/>
    <w:rsid w:val="00EF6545"/>
    <w:rsid w:val="00EF6E8D"/>
    <w:rsid w:val="00EF7B17"/>
    <w:rsid w:val="00EF7D30"/>
    <w:rsid w:val="00F00C83"/>
    <w:rsid w:val="00F030B1"/>
    <w:rsid w:val="00F04194"/>
    <w:rsid w:val="00F049EA"/>
    <w:rsid w:val="00F06FF1"/>
    <w:rsid w:val="00F120C0"/>
    <w:rsid w:val="00F1577C"/>
    <w:rsid w:val="00F1710C"/>
    <w:rsid w:val="00F17D87"/>
    <w:rsid w:val="00F21BBF"/>
    <w:rsid w:val="00F22010"/>
    <w:rsid w:val="00F22BF9"/>
    <w:rsid w:val="00F26A7F"/>
    <w:rsid w:val="00F27EC9"/>
    <w:rsid w:val="00F3184A"/>
    <w:rsid w:val="00F31E1D"/>
    <w:rsid w:val="00F363C9"/>
    <w:rsid w:val="00F4114D"/>
    <w:rsid w:val="00F42455"/>
    <w:rsid w:val="00F467B3"/>
    <w:rsid w:val="00F4717C"/>
    <w:rsid w:val="00F56483"/>
    <w:rsid w:val="00F577A0"/>
    <w:rsid w:val="00F67009"/>
    <w:rsid w:val="00F67D38"/>
    <w:rsid w:val="00F71374"/>
    <w:rsid w:val="00F727A1"/>
    <w:rsid w:val="00F81BD2"/>
    <w:rsid w:val="00F82A6D"/>
    <w:rsid w:val="00F86BE5"/>
    <w:rsid w:val="00F903BF"/>
    <w:rsid w:val="00F9576B"/>
    <w:rsid w:val="00F95B08"/>
    <w:rsid w:val="00FA1391"/>
    <w:rsid w:val="00FA473C"/>
    <w:rsid w:val="00FB1000"/>
    <w:rsid w:val="00FB291C"/>
    <w:rsid w:val="00FC325D"/>
    <w:rsid w:val="00FC32E1"/>
    <w:rsid w:val="00FC5971"/>
    <w:rsid w:val="00FC78A1"/>
    <w:rsid w:val="00FD17EB"/>
    <w:rsid w:val="00FD27B5"/>
    <w:rsid w:val="00FD7941"/>
    <w:rsid w:val="00FE170C"/>
    <w:rsid w:val="00FE1D6D"/>
    <w:rsid w:val="00FF1A42"/>
    <w:rsid w:val="00FF2CC0"/>
    <w:rsid w:val="00FF327D"/>
    <w:rsid w:val="00FF6510"/>
    <w:rsid w:val="08D9391A"/>
    <w:rsid w:val="10350EE4"/>
    <w:rsid w:val="13992DAE"/>
    <w:rsid w:val="162B2DCD"/>
    <w:rsid w:val="190C6936"/>
    <w:rsid w:val="21B211BF"/>
    <w:rsid w:val="30740C08"/>
    <w:rsid w:val="32CA2B53"/>
    <w:rsid w:val="3A133CAA"/>
    <w:rsid w:val="57E42303"/>
    <w:rsid w:val="69F422E9"/>
    <w:rsid w:val="763F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64A93"/>
  <w15:docId w15:val="{F0DB728D-3A9D-4307-9D03-07FFB5CC6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link w:val="11"/>
    <w:uiPriority w:val="99"/>
    <w:qFormat/>
    <w:pPr>
      <w:keepNext/>
      <w:keepLines/>
      <w:spacing w:before="340" w:after="330" w:line="576" w:lineRule="auto"/>
      <w:outlineLvl w:val="0"/>
    </w:pPr>
    <w:rPr>
      <w:rFonts w:cs="宋体"/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05C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jc w:val="center"/>
    </w:pPr>
    <w:rPr>
      <w:rFonts w:ascii="等线 Light" w:hAnsi="等线 Light"/>
      <w:szCs w:val="20"/>
    </w:rPr>
  </w:style>
  <w:style w:type="paragraph" w:styleId="a4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Title"/>
    <w:basedOn w:val="a"/>
    <w:next w:val="a"/>
    <w:link w:val="10"/>
    <w:uiPriority w:val="99"/>
    <w:qFormat/>
    <w:pPr>
      <w:spacing w:before="240" w:after="60"/>
      <w:jc w:val="center"/>
      <w:outlineLvl w:val="0"/>
    </w:pPr>
    <w:rPr>
      <w:rFonts w:ascii="Cambria" w:eastAsiaTheme="minorEastAsia" w:hAnsi="Cambria" w:cstheme="minorBidi"/>
      <w:b/>
      <w:bCs/>
      <w:sz w:val="32"/>
      <w:szCs w:val="32"/>
    </w:rPr>
  </w:style>
  <w:style w:type="character" w:customStyle="1" w:styleId="a7">
    <w:name w:val="页眉 字符"/>
    <w:basedOn w:val="a0"/>
    <w:link w:val="a6"/>
    <w:uiPriority w:val="99"/>
    <w:qFormat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Pr>
      <w:sz w:val="18"/>
      <w:szCs w:val="18"/>
    </w:rPr>
  </w:style>
  <w:style w:type="character" w:customStyle="1" w:styleId="12">
    <w:name w:val="标题 1 字符"/>
    <w:basedOn w:val="a0"/>
    <w:uiPriority w:val="9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11">
    <w:name w:val="标题 1 字符1"/>
    <w:link w:val="1"/>
    <w:uiPriority w:val="99"/>
    <w:qFormat/>
    <w:rPr>
      <w:rFonts w:ascii="Calibri" w:eastAsia="宋体" w:hAnsi="Calibri" w:cs="宋体"/>
      <w:b/>
      <w:bCs/>
      <w:kern w:val="44"/>
      <w:sz w:val="44"/>
      <w:szCs w:val="44"/>
    </w:rPr>
  </w:style>
  <w:style w:type="character" w:customStyle="1" w:styleId="10">
    <w:name w:val="标题 字符1"/>
    <w:link w:val="a8"/>
    <w:uiPriority w:val="99"/>
    <w:qFormat/>
    <w:rPr>
      <w:rFonts w:ascii="Cambria" w:hAnsi="Cambria"/>
      <w:b/>
      <w:bCs/>
      <w:sz w:val="32"/>
      <w:szCs w:val="32"/>
    </w:rPr>
  </w:style>
  <w:style w:type="character" w:customStyle="1" w:styleId="a9">
    <w:name w:val="标题 字符"/>
    <w:basedOn w:val="a0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ableParagraph">
    <w:name w:val="Table Paragraph"/>
    <w:basedOn w:val="a"/>
    <w:uiPriority w:val="1"/>
    <w:qFormat/>
    <w:pPr>
      <w:autoSpaceDE w:val="0"/>
      <w:autoSpaceDN w:val="0"/>
      <w:spacing w:before="55"/>
      <w:ind w:left="103"/>
      <w:jc w:val="left"/>
    </w:pPr>
    <w:rPr>
      <w:rFonts w:ascii="宋体" w:hAnsi="宋体" w:cs="宋体"/>
      <w:kern w:val="0"/>
      <w:sz w:val="22"/>
      <w:szCs w:val="22"/>
      <w:lang w:eastAsia="en-US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rsid w:val="00B105CB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table" w:styleId="4-1">
    <w:name w:val="Grid Table 4 Accent 1"/>
    <w:basedOn w:val="a1"/>
    <w:uiPriority w:val="49"/>
    <w:rsid w:val="008748E3"/>
    <w:rPr>
      <w:rFonts w:asciiTheme="minorHAnsi" w:eastAsiaTheme="minorEastAsia" w:hAnsiTheme="minorHAnsi" w:cstheme="minorBidi"/>
      <w:kern w:val="2"/>
      <w:sz w:val="21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ab">
    <w:name w:val="Hyperlink"/>
    <w:basedOn w:val="a0"/>
    <w:uiPriority w:val="99"/>
    <w:unhideWhenUsed/>
    <w:rsid w:val="008748E3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8748E3"/>
    <w:rPr>
      <w:color w:val="605E5C"/>
      <w:shd w:val="clear" w:color="auto" w:fill="E1DFDD"/>
    </w:rPr>
  </w:style>
  <w:style w:type="character" w:styleId="ad">
    <w:name w:val="annotation reference"/>
    <w:basedOn w:val="a0"/>
    <w:uiPriority w:val="99"/>
    <w:semiHidden/>
    <w:unhideWhenUsed/>
    <w:rsid w:val="002F6D19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2F6D19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2F6D19"/>
    <w:rPr>
      <w:rFonts w:ascii="Calibri" w:hAnsi="Calibri"/>
      <w:kern w:val="2"/>
      <w:sz w:val="21"/>
      <w:szCs w:val="24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2F6D19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2F6D19"/>
    <w:rPr>
      <w:rFonts w:ascii="Calibri" w:hAnsi="Calibri"/>
      <w:b/>
      <w:bCs/>
      <w:kern w:val="2"/>
      <w:sz w:val="21"/>
      <w:szCs w:val="24"/>
    </w:rPr>
  </w:style>
  <w:style w:type="paragraph" w:styleId="af2">
    <w:name w:val="Date"/>
    <w:basedOn w:val="a"/>
    <w:next w:val="a"/>
    <w:link w:val="af3"/>
    <w:uiPriority w:val="99"/>
    <w:semiHidden/>
    <w:unhideWhenUsed/>
    <w:rsid w:val="00DD4BEB"/>
    <w:pPr>
      <w:ind w:leftChars="2500" w:left="100"/>
    </w:pPr>
  </w:style>
  <w:style w:type="character" w:customStyle="1" w:styleId="af3">
    <w:name w:val="日期 字符"/>
    <w:basedOn w:val="a0"/>
    <w:link w:val="af2"/>
    <w:uiPriority w:val="99"/>
    <w:semiHidden/>
    <w:rsid w:val="00DD4BEB"/>
    <w:rPr>
      <w:rFonts w:ascii="Calibri" w:hAnsi="Calibri"/>
      <w:kern w:val="2"/>
      <w:sz w:val="21"/>
      <w:szCs w:val="24"/>
    </w:rPr>
  </w:style>
  <w:style w:type="paragraph" w:styleId="TOC1">
    <w:name w:val="toc 1"/>
    <w:basedOn w:val="a"/>
    <w:next w:val="a"/>
    <w:autoRedefine/>
    <w:uiPriority w:val="39"/>
    <w:unhideWhenUsed/>
    <w:rsid w:val="00F411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78026D7-C04D-476E-ABCD-CDFE3C366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32</Pages>
  <Words>1859</Words>
  <Characters>10600</Characters>
  <Application>Microsoft Office Word</Application>
  <DocSecurity>0</DocSecurity>
  <Lines>88</Lines>
  <Paragraphs>24</Paragraphs>
  <ScaleCrop>false</ScaleCrop>
  <Company/>
  <LinksUpToDate>false</LinksUpToDate>
  <CharactersWithSpaces>12435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 Katherine</dc:creator>
  <cp:lastModifiedBy>li chen</cp:lastModifiedBy>
  <cp:revision>2</cp:revision>
  <dcterms:created xsi:type="dcterms:W3CDTF">2021-06-24T08:28:00Z</dcterms:created>
  <dcterms:modified xsi:type="dcterms:W3CDTF">2021-06-24T08:28:00Z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